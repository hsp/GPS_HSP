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C3B" w:rsidRPr="003454C6" w:rsidRDefault="00AD4C3B" w:rsidP="00127960">
      <w:pPr>
        <w:tabs>
          <w:tab w:val="left" w:pos="1418"/>
          <w:tab w:val="right" w:pos="9498"/>
        </w:tabs>
        <w:ind w:right="-283"/>
        <w:rPr>
          <w:rFonts w:ascii="Arial" w:hAnsi="Arial"/>
          <w:sz w:val="20"/>
          <w:lang w:val="en-US"/>
        </w:rPr>
      </w:pPr>
      <w:r>
        <w:rPr>
          <w:rFonts w:ascii="Arial" w:hAnsi="Arial"/>
          <w:b/>
          <w:sz w:val="20"/>
          <w:lang w:val="en-US"/>
        </w:rPr>
        <w:t>MOVE</w:t>
      </w:r>
      <w:r w:rsidRPr="003454C6">
        <w:rPr>
          <w:rFonts w:ascii="Arial" w:hAnsi="Arial"/>
          <w:b/>
          <w:sz w:val="20"/>
          <w:lang w:val="en-US"/>
        </w:rPr>
        <w:t xml:space="preserve"> - Working Days </w:t>
      </w:r>
      <w:r>
        <w:rPr>
          <w:rFonts w:ascii="Arial" w:hAnsi="Arial"/>
          <w:b/>
          <w:sz w:val="20"/>
          <w:lang w:val="en-US"/>
        </w:rPr>
        <w:t xml:space="preserve">Report: Tracking Recreational Behavior </w:t>
      </w:r>
      <w:r>
        <w:rPr>
          <w:rFonts w:ascii="Arial" w:hAnsi="Arial"/>
          <w:b/>
          <w:sz w:val="20"/>
          <w:lang w:val="en-US"/>
        </w:rPr>
        <w:tab/>
      </w:r>
      <w:smartTag w:uri="urn:schemas-microsoft-com:office:smarttags" w:element="place">
        <w:smartTag w:uri="urn:schemas-microsoft-com:office:smarttags" w:element="PlaceType">
          <w:r>
            <w:rPr>
              <w:rFonts w:ascii="Arial" w:hAnsi="Arial"/>
              <w:sz w:val="20"/>
              <w:lang w:val="en-US"/>
            </w:rPr>
            <w:t>University</w:t>
          </w:r>
        </w:smartTag>
        <w:r>
          <w:rPr>
            <w:rFonts w:ascii="Arial" w:hAnsi="Arial"/>
            <w:sz w:val="20"/>
            <w:lang w:val="en-US"/>
          </w:rPr>
          <w:t xml:space="preserve"> of </w:t>
        </w:r>
        <w:smartTag w:uri="urn:schemas-microsoft-com:office:smarttags" w:element="PlaceName">
          <w:r>
            <w:rPr>
              <w:rFonts w:ascii="Arial" w:hAnsi="Arial"/>
              <w:sz w:val="20"/>
              <w:lang w:val="en-US"/>
            </w:rPr>
            <w:t>Zurich</w:t>
          </w:r>
        </w:smartTag>
      </w:smartTag>
      <w:r>
        <w:rPr>
          <w:rFonts w:ascii="Arial" w:hAnsi="Arial"/>
          <w:sz w:val="20"/>
          <w:lang w:val="en-US"/>
        </w:rPr>
        <w:t>, Oct. 27-</w:t>
      </w:r>
      <w:r w:rsidRPr="003454C6">
        <w:rPr>
          <w:rFonts w:ascii="Arial" w:hAnsi="Arial"/>
          <w:sz w:val="20"/>
          <w:lang w:val="en-US"/>
        </w:rPr>
        <w:t>28, 2011</w:t>
      </w:r>
    </w:p>
    <w:p w:rsidR="00AD4C3B" w:rsidRDefault="00AD4C3B" w:rsidP="009D02A6">
      <w:pPr>
        <w:numPr>
          <w:ins w:id="0" w:author="Hans Skov-Petersen" w:date="2011-12-13T09:34:00Z"/>
        </w:numPr>
        <w:tabs>
          <w:tab w:val="left" w:pos="0"/>
        </w:tabs>
        <w:rPr>
          <w:ins w:id="1" w:author="Hans Skov-Petersen" w:date="2011-12-13T09:34:00Z"/>
          <w:rFonts w:ascii="Arial" w:hAnsi="Arial"/>
          <w:sz w:val="20"/>
          <w:lang w:val="en-US"/>
        </w:rPr>
      </w:pPr>
      <w:ins w:id="2" w:author="Hans Skov-Petersen" w:date="2011-12-13T09:34:00Z">
        <w:r w:rsidRPr="009D02A6">
          <w:rPr>
            <w:rFonts w:ascii="Arial" w:hAnsi="Arial"/>
            <w:b/>
            <w:sz w:val="20"/>
            <w:lang w:val="en-US"/>
          </w:rPr>
          <w:t xml:space="preserve">Organizers: </w:t>
        </w:r>
        <w:r>
          <w:rPr>
            <w:rFonts w:ascii="Arial" w:hAnsi="Arial"/>
            <w:b/>
            <w:sz w:val="20"/>
            <w:lang w:val="en-US"/>
          </w:rPr>
          <w:tab/>
        </w:r>
        <w:r w:rsidRPr="003454C6">
          <w:rPr>
            <w:rFonts w:ascii="Arial" w:hAnsi="Arial"/>
            <w:sz w:val="20"/>
            <w:lang w:val="en-US"/>
          </w:rPr>
          <w:t>Hans Skov-Peter</w:t>
        </w:r>
        <w:r>
          <w:rPr>
            <w:rFonts w:ascii="Arial" w:hAnsi="Arial"/>
            <w:sz w:val="20"/>
            <w:lang w:val="en-US"/>
          </w:rPr>
          <w:t>sen (</w:t>
        </w:r>
        <w:smartTag w:uri="urn:schemas-microsoft-com:office:smarttags" w:element="PlaceType">
          <w:r>
            <w:rPr>
              <w:rFonts w:ascii="Arial" w:hAnsi="Arial"/>
              <w:sz w:val="20"/>
              <w:lang w:val="en-US"/>
            </w:rPr>
            <w:t>Univ.</w:t>
          </w:r>
        </w:smartTag>
        <w:r>
          <w:rPr>
            <w:rFonts w:ascii="Arial" w:hAnsi="Arial"/>
            <w:sz w:val="20"/>
            <w:lang w:val="en-US"/>
          </w:rPr>
          <w:t xml:space="preserve"> of </w:t>
        </w:r>
        <w:smartTag w:uri="urn:schemas-microsoft-com:office:smarttags" w:element="PlaceName">
          <w:r>
            <w:rPr>
              <w:rFonts w:ascii="Arial" w:hAnsi="Arial"/>
              <w:sz w:val="20"/>
              <w:lang w:val="en-US"/>
            </w:rPr>
            <w:t>Copenhagen</w:t>
          </w:r>
        </w:smartTag>
        <w:r>
          <w:rPr>
            <w:rFonts w:ascii="Arial" w:hAnsi="Arial"/>
            <w:sz w:val="20"/>
            <w:lang w:val="en-US"/>
          </w:rPr>
          <w:t>), Reto Rupf (</w:t>
        </w:r>
        <w:smartTag w:uri="urn:schemas-microsoft-com:office:smarttags" w:element="PlaceName">
          <w:smartTag w:uri="urn:schemas-microsoft-com:office:smarttags" w:element="place">
            <w:r>
              <w:rPr>
                <w:rFonts w:ascii="Arial" w:hAnsi="Arial"/>
                <w:sz w:val="20"/>
                <w:lang w:val="en-US"/>
              </w:rPr>
              <w:t>Zurich</w:t>
            </w:r>
          </w:smartTag>
          <w:r>
            <w:rPr>
              <w:rFonts w:ascii="Arial" w:hAnsi="Arial"/>
              <w:sz w:val="20"/>
              <w:lang w:val="en-US"/>
            </w:rPr>
            <w:t xml:space="preserve"> </w:t>
          </w:r>
          <w:smartTag w:uri="urn:schemas-microsoft-com:office:smarttags" w:element="PlaceType">
            <w:r>
              <w:rPr>
                <w:rFonts w:ascii="Arial" w:hAnsi="Arial"/>
                <w:sz w:val="20"/>
                <w:lang w:val="en-US"/>
              </w:rPr>
              <w:t>Univ.</w:t>
            </w:r>
          </w:smartTag>
        </w:smartTag>
        <w:r w:rsidRPr="003454C6">
          <w:rPr>
            <w:rFonts w:ascii="Arial" w:hAnsi="Arial"/>
            <w:sz w:val="20"/>
            <w:lang w:val="en-US"/>
          </w:rPr>
          <w:t xml:space="preserve"> of Applied Sciences)</w:t>
        </w:r>
        <w:r>
          <w:rPr>
            <w:rFonts w:ascii="Arial" w:hAnsi="Arial"/>
            <w:sz w:val="20"/>
            <w:lang w:val="en-US"/>
          </w:rPr>
          <w:t xml:space="preserve"> </w:t>
        </w:r>
      </w:ins>
    </w:p>
    <w:p w:rsidR="00AD4C3B" w:rsidRPr="003454C6" w:rsidDel="009D02A6" w:rsidRDefault="00AD4C3B" w:rsidP="007B56EE">
      <w:pPr>
        <w:tabs>
          <w:tab w:val="left" w:pos="1418"/>
        </w:tabs>
        <w:rPr>
          <w:del w:id="3" w:author="Hans Skov-Petersen" w:date="2011-12-13T09:33:00Z"/>
          <w:rFonts w:ascii="Arial" w:hAnsi="Arial"/>
          <w:b/>
          <w:sz w:val="20"/>
          <w:lang w:val="en-US"/>
        </w:rPr>
      </w:pPr>
    </w:p>
    <w:p w:rsidR="00AD4C3B" w:rsidRPr="003454C6" w:rsidRDefault="00AD4C3B" w:rsidP="000B3657">
      <w:pPr>
        <w:ind w:left="1418" w:hanging="1418"/>
        <w:rPr>
          <w:rFonts w:ascii="Arial" w:hAnsi="Arial"/>
          <w:sz w:val="20"/>
          <w:lang w:val="en-US"/>
        </w:rPr>
      </w:pPr>
      <w:r w:rsidRPr="00024CBD">
        <w:rPr>
          <w:rFonts w:ascii="Arial" w:hAnsi="Arial"/>
          <w:b/>
          <w:sz w:val="20"/>
          <w:lang w:val="en-US"/>
        </w:rPr>
        <w:t>Objectives</w:t>
      </w:r>
      <w:r>
        <w:rPr>
          <w:rFonts w:ascii="Arial" w:hAnsi="Arial"/>
          <w:sz w:val="20"/>
          <w:lang w:val="en-US"/>
        </w:rPr>
        <w:t>:</w:t>
      </w:r>
      <w:r>
        <w:rPr>
          <w:rFonts w:ascii="Arial" w:hAnsi="Arial"/>
          <w:sz w:val="20"/>
          <w:lang w:val="en-US"/>
        </w:rPr>
        <w:tab/>
        <w:t>Exchange, discussion and development of concepts for the analysis of GPS tracks of recreationist – hikers and mountain bikers:</w:t>
      </w:r>
      <w:r>
        <w:rPr>
          <w:rFonts w:ascii="Arial" w:hAnsi="Arial"/>
          <w:sz w:val="20"/>
          <w:lang w:val="en-US"/>
        </w:rPr>
        <w:br/>
        <w:t>Automated pre-processing (data cleaning, detection of stops), analysis of places, and analysis of trajectories</w:t>
      </w:r>
    </w:p>
    <w:p w:rsidR="00AD4C3B" w:rsidRPr="003454C6" w:rsidRDefault="00AD4C3B" w:rsidP="000B3657">
      <w:pPr>
        <w:ind w:left="1418" w:hanging="1418"/>
        <w:rPr>
          <w:rFonts w:ascii="Arial" w:hAnsi="Arial"/>
          <w:sz w:val="20"/>
          <w:lang w:val="en-US"/>
        </w:rPr>
      </w:pPr>
      <w:r w:rsidRPr="00AD4C3B">
        <w:rPr>
          <w:rFonts w:ascii="Arial" w:hAnsi="Arial"/>
          <w:b/>
          <w:sz w:val="20"/>
          <w:lang w:val="en-US"/>
          <w:rPrChange w:id="4" w:author="Hans Skov-Petersen" w:date="2011-12-13T09:32:00Z">
            <w:rPr>
              <w:rFonts w:ascii="Arial" w:hAnsi="Arial"/>
              <w:sz w:val="20"/>
              <w:lang w:val="en-US"/>
            </w:rPr>
          </w:rPrChange>
        </w:rPr>
        <w:t>Data set:</w:t>
      </w:r>
      <w:r w:rsidRPr="003454C6">
        <w:rPr>
          <w:rFonts w:ascii="Arial" w:hAnsi="Arial"/>
          <w:sz w:val="20"/>
          <w:lang w:val="en-US"/>
        </w:rPr>
        <w:tab/>
        <w:t xml:space="preserve">Sample </w:t>
      </w:r>
      <w:r>
        <w:rPr>
          <w:rFonts w:ascii="Arial" w:hAnsi="Arial"/>
          <w:sz w:val="20"/>
          <w:lang w:val="en-US"/>
        </w:rPr>
        <w:t xml:space="preserve">data </w:t>
      </w:r>
      <w:r w:rsidRPr="003454C6">
        <w:rPr>
          <w:rFonts w:ascii="Arial" w:hAnsi="Arial"/>
          <w:sz w:val="20"/>
          <w:lang w:val="en-US"/>
        </w:rPr>
        <w:t>of the project mafreina (management toolkit recreation and nature –</w:t>
      </w:r>
      <w:r w:rsidRPr="00AD4C3B">
        <w:rPr>
          <w:lang w:val="en-US"/>
          <w:rPrChange w:id="5" w:author="Hans Skov-Petersen" w:date="2011-12-13T09:24:00Z">
            <w:rPr>
              <w:lang w:val="en-US"/>
            </w:rPr>
          </w:rPrChange>
        </w:rPr>
        <w:fldChar w:fldCharType="begin"/>
      </w:r>
      <w:r w:rsidRPr="00AD4C3B">
        <w:rPr>
          <w:lang w:val="en-US"/>
          <w:rPrChange w:id="6" w:author="Hans Skov-Petersen" w:date="2011-12-13T09:24:00Z">
            <w:rPr/>
          </w:rPrChange>
        </w:rPr>
        <w:instrText>HYPERLINK "http://www.mafreina.ch"</w:instrText>
      </w:r>
      <w:r w:rsidRPr="00AD4C3B">
        <w:rPr>
          <w:lang w:val="en-US"/>
          <w:rPrChange w:id="7" w:author="Hans Skov-Petersen" w:date="2011-12-13T09:24:00Z">
            <w:rPr>
              <w:lang w:val="en-US"/>
            </w:rPr>
          </w:rPrChange>
        </w:rPr>
        <w:fldChar w:fldCharType="separate"/>
      </w:r>
      <w:r w:rsidRPr="000B3657">
        <w:rPr>
          <w:lang w:val="en-US"/>
        </w:rPr>
        <w:t>www.mafreina.ch</w:t>
      </w:r>
      <w:r w:rsidRPr="00AD4C3B">
        <w:rPr>
          <w:lang w:val="en-US"/>
          <w:rPrChange w:id="8" w:author="Hans Skov-Petersen" w:date="2011-12-13T09:24:00Z">
            <w:rPr>
              <w:lang w:val="en-US"/>
            </w:rPr>
          </w:rPrChange>
        </w:rPr>
        <w:fldChar w:fldCharType="end"/>
      </w:r>
      <w:r w:rsidRPr="003454C6">
        <w:rPr>
          <w:rFonts w:ascii="Arial" w:hAnsi="Arial"/>
          <w:sz w:val="20"/>
          <w:lang w:val="en-US"/>
        </w:rPr>
        <w:t>)</w:t>
      </w:r>
      <w:r>
        <w:rPr>
          <w:rFonts w:ascii="Arial" w:hAnsi="Arial"/>
          <w:sz w:val="20"/>
          <w:lang w:val="en-US"/>
        </w:rPr>
        <w:t>, which</w:t>
      </w:r>
      <w:r w:rsidRPr="003454C6">
        <w:rPr>
          <w:rFonts w:ascii="Arial" w:hAnsi="Arial"/>
          <w:sz w:val="20"/>
          <w:lang w:val="en-US"/>
        </w:rPr>
        <w:t xml:space="preserve"> is aiming to provide predictive environmental planning tool</w:t>
      </w:r>
      <w:r>
        <w:rPr>
          <w:rFonts w:ascii="Arial" w:hAnsi="Arial"/>
          <w:sz w:val="20"/>
          <w:lang w:val="en-US"/>
        </w:rPr>
        <w:t>s</w:t>
      </w:r>
      <w:r w:rsidRPr="003454C6">
        <w:rPr>
          <w:rFonts w:ascii="Arial" w:hAnsi="Arial"/>
          <w:sz w:val="20"/>
          <w:lang w:val="en-US"/>
        </w:rPr>
        <w:t xml:space="preserve"> to simulate the impact of management decisions on the recreation-wildlife-system</w:t>
      </w:r>
      <w:commentRangeStart w:id="9"/>
      <w:r w:rsidRPr="003454C6">
        <w:rPr>
          <w:rFonts w:ascii="Arial" w:hAnsi="Arial"/>
          <w:sz w:val="20"/>
          <w:lang w:val="en-US"/>
        </w:rPr>
        <w:t>.</w:t>
      </w:r>
      <w:commentRangeEnd w:id="9"/>
      <w:r>
        <w:rPr>
          <w:rStyle w:val="CommentReference"/>
          <w:rFonts w:cs="Arial"/>
        </w:rPr>
        <w:commentReference w:id="9"/>
      </w:r>
      <w:r>
        <w:rPr>
          <w:rFonts w:ascii="Arial" w:hAnsi="Arial"/>
          <w:sz w:val="20"/>
          <w:lang w:val="en-US"/>
        </w:rPr>
        <w:br/>
        <w:t>Provided data: uncleaned point raw data of 30 hiking tracks and 20 mountain bike tracks (shape file point data), digital elevation model (raster), land cover (polygons), summer trail network (polylines), and demographical data</w:t>
      </w:r>
    </w:p>
    <w:p w:rsidR="00AD4C3B" w:rsidRPr="00024CBD" w:rsidRDefault="00AD4C3B" w:rsidP="000B3657">
      <w:pPr>
        <w:ind w:left="1418" w:hanging="1418"/>
        <w:rPr>
          <w:rFonts w:ascii="Arial" w:hAnsi="Arial"/>
          <w:b/>
          <w:sz w:val="20"/>
          <w:lang w:val="en-US"/>
        </w:rPr>
      </w:pPr>
      <w:r w:rsidRPr="00024CBD">
        <w:rPr>
          <w:rFonts w:ascii="Arial" w:hAnsi="Arial"/>
          <w:b/>
          <w:sz w:val="20"/>
          <w:lang w:val="en-US"/>
        </w:rPr>
        <w:t>Program</w:t>
      </w:r>
      <w:ins w:id="10" w:author="Hans Skov-Petersen" w:date="2011-12-13T09:33:00Z">
        <w:r>
          <w:rPr>
            <w:rFonts w:ascii="Arial" w:hAnsi="Arial"/>
            <w:b/>
            <w:sz w:val="20"/>
            <w:lang w:val="en-US"/>
          </w:rPr>
          <w:t>:</w:t>
        </w:r>
      </w:ins>
    </w:p>
    <w:tbl>
      <w:tblPr>
        <w:tblW w:w="9214" w:type="dxa"/>
        <w:tblInd w:w="24" w:type="dxa"/>
        <w:tblCellMar>
          <w:top w:w="57" w:type="dxa"/>
          <w:bottom w:w="57" w:type="dxa"/>
        </w:tblCellMar>
        <w:tblLook w:val="00A0"/>
      </w:tblPr>
      <w:tblGrid>
        <w:gridCol w:w="1418"/>
        <w:gridCol w:w="7796"/>
      </w:tblGrid>
      <w:tr w:rsidR="00AD4C3B" w:rsidRPr="00AD4C3B" w:rsidTr="008975BA">
        <w:tc>
          <w:tcPr>
            <w:tcW w:w="1418" w:type="dxa"/>
          </w:tcPr>
          <w:p w:rsidR="00AD4C3B" w:rsidRPr="008975BA" w:rsidRDefault="00AD4C3B" w:rsidP="008975BA">
            <w:pPr>
              <w:spacing w:after="0" w:line="240" w:lineRule="auto"/>
              <w:rPr>
                <w:rFonts w:ascii="Arial" w:hAnsi="Arial"/>
                <w:sz w:val="20"/>
                <w:lang w:val="en-US"/>
              </w:rPr>
            </w:pPr>
            <w:r w:rsidRPr="008975BA">
              <w:rPr>
                <w:rFonts w:ascii="Arial" w:hAnsi="Arial"/>
                <w:sz w:val="20"/>
                <w:lang w:val="en-US"/>
              </w:rPr>
              <w:t>Preparation</w:t>
            </w:r>
          </w:p>
        </w:tc>
        <w:tc>
          <w:tcPr>
            <w:tcW w:w="7796" w:type="dxa"/>
          </w:tcPr>
          <w:p w:rsidR="00AD4C3B" w:rsidRPr="008975BA" w:rsidRDefault="00AD4C3B" w:rsidP="008975BA">
            <w:pPr>
              <w:spacing w:after="0" w:line="240" w:lineRule="auto"/>
              <w:rPr>
                <w:rFonts w:ascii="Arial" w:hAnsi="Arial"/>
                <w:sz w:val="20"/>
                <w:lang w:val="en-US"/>
              </w:rPr>
            </w:pPr>
            <w:r w:rsidRPr="008975BA">
              <w:rPr>
                <w:rFonts w:ascii="Arial" w:hAnsi="Arial"/>
                <w:sz w:val="20"/>
                <w:lang w:val="en-US"/>
              </w:rPr>
              <w:t>The participants acquainted themselves with the data set, applied their concepts of analysis, and prepared presentation of their findings and experience.</w:t>
            </w:r>
          </w:p>
        </w:tc>
      </w:tr>
      <w:tr w:rsidR="00AD4C3B" w:rsidRPr="00AD4C3B" w:rsidTr="008975BA">
        <w:tc>
          <w:tcPr>
            <w:tcW w:w="1418" w:type="dxa"/>
          </w:tcPr>
          <w:p w:rsidR="00AD4C3B" w:rsidRPr="008975BA" w:rsidRDefault="00AD4C3B" w:rsidP="008975BA">
            <w:pPr>
              <w:spacing w:after="0" w:line="240" w:lineRule="auto"/>
              <w:rPr>
                <w:rFonts w:ascii="Arial" w:hAnsi="Arial"/>
                <w:sz w:val="20"/>
                <w:lang w:val="en-US"/>
              </w:rPr>
            </w:pPr>
            <w:r w:rsidRPr="008975BA">
              <w:rPr>
                <w:rFonts w:ascii="Arial" w:hAnsi="Arial"/>
                <w:sz w:val="20"/>
                <w:lang w:val="en-US"/>
              </w:rPr>
              <w:t>Thursday</w:t>
            </w:r>
          </w:p>
        </w:tc>
        <w:tc>
          <w:tcPr>
            <w:tcW w:w="7796" w:type="dxa"/>
          </w:tcPr>
          <w:p w:rsidR="00AD4C3B" w:rsidRPr="008975BA" w:rsidRDefault="00AD4C3B" w:rsidP="008975BA">
            <w:pPr>
              <w:spacing w:after="0" w:line="240" w:lineRule="auto"/>
              <w:rPr>
                <w:rFonts w:ascii="Arial" w:hAnsi="Arial"/>
                <w:sz w:val="20"/>
                <w:lang w:val="en-US"/>
              </w:rPr>
            </w:pPr>
            <w:r w:rsidRPr="008975BA">
              <w:rPr>
                <w:rFonts w:ascii="Arial" w:hAnsi="Arial"/>
                <w:sz w:val="20"/>
                <w:lang w:val="en-US"/>
              </w:rPr>
              <w:t>All presentations were followed by intense discussions:</w:t>
            </w:r>
          </w:p>
          <w:p w:rsidR="00AD4C3B" w:rsidRPr="008975BA" w:rsidRDefault="00AD4C3B" w:rsidP="008975BA">
            <w:pPr>
              <w:numPr>
                <w:ilvl w:val="0"/>
                <w:numId w:val="1"/>
                <w:numberingChange w:id="11"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Introduction and background information about the project mafreina and the data. (Hans Skov-Petersen, Reto Rupf and Daniel Koechli)</w:t>
            </w:r>
          </w:p>
          <w:p w:rsidR="00AD4C3B" w:rsidRPr="008975BA" w:rsidRDefault="00AD4C3B" w:rsidP="008975BA">
            <w:pPr>
              <w:numPr>
                <w:ilvl w:val="0"/>
                <w:numId w:val="1"/>
                <w:numberingChange w:id="12"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Analytical framework for analyzing tracking data (Hans Skov-Petersen)</w:t>
            </w:r>
          </w:p>
          <w:p w:rsidR="00AD4C3B" w:rsidRPr="008975BA" w:rsidRDefault="00AD4C3B" w:rsidP="008975BA">
            <w:pPr>
              <w:numPr>
                <w:ilvl w:val="0"/>
                <w:numId w:val="1"/>
                <w:numberingChange w:id="13"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The search of way points – where do people take a break? (Daniel Koechli, Erik Saluveer)</w:t>
            </w:r>
          </w:p>
          <w:p w:rsidR="00AD4C3B" w:rsidRPr="008975BA" w:rsidRDefault="00AD4C3B" w:rsidP="008975BA">
            <w:pPr>
              <w:numPr>
                <w:ilvl w:val="0"/>
                <w:numId w:val="1"/>
                <w:numberingChange w:id="14"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Spatio-temporal recreational use– searching for a measure to describe wildlife disturbance intensity (Martin Wyttenbach)</w:t>
            </w:r>
          </w:p>
        </w:tc>
      </w:tr>
      <w:tr w:rsidR="00AD4C3B" w:rsidRPr="00AD4C3B" w:rsidTr="008975BA">
        <w:tc>
          <w:tcPr>
            <w:tcW w:w="1418" w:type="dxa"/>
          </w:tcPr>
          <w:p w:rsidR="00AD4C3B" w:rsidRPr="008975BA" w:rsidRDefault="00AD4C3B" w:rsidP="008975BA">
            <w:pPr>
              <w:spacing w:after="0" w:line="240" w:lineRule="auto"/>
              <w:rPr>
                <w:rFonts w:ascii="Arial" w:hAnsi="Arial"/>
                <w:sz w:val="20"/>
                <w:lang w:val="en-US"/>
              </w:rPr>
            </w:pPr>
            <w:r w:rsidRPr="008975BA">
              <w:rPr>
                <w:rFonts w:ascii="Arial" w:hAnsi="Arial"/>
                <w:sz w:val="20"/>
                <w:lang w:val="en-US"/>
              </w:rPr>
              <w:t>Friday</w:t>
            </w:r>
          </w:p>
        </w:tc>
        <w:tc>
          <w:tcPr>
            <w:tcW w:w="7796" w:type="dxa"/>
          </w:tcPr>
          <w:p w:rsidR="00AD4C3B" w:rsidRDefault="00AD4C3B" w:rsidP="008975BA">
            <w:pPr>
              <w:numPr>
                <w:ilvl w:val="0"/>
                <w:numId w:val="1"/>
                <w:numberingChange w:id="15" w:author="Hans Skov-Petersen" w:date="2011-12-13T09:24:00Z" w:original=""/>
              </w:numPr>
              <w:spacing w:after="0" w:line="240" w:lineRule="auto"/>
              <w:ind w:left="336"/>
              <w:rPr>
                <w:ins w:id="16" w:author="Hans Skov-Petersen" w:date="2011-12-13T09:25:00Z"/>
                <w:rFonts w:ascii="Arial" w:hAnsi="Arial"/>
                <w:sz w:val="20"/>
                <w:lang w:val="en-US"/>
              </w:rPr>
            </w:pPr>
            <w:r w:rsidRPr="008975BA">
              <w:rPr>
                <w:rFonts w:ascii="Arial" w:hAnsi="Arial"/>
                <w:sz w:val="20"/>
                <w:lang w:val="en-US"/>
              </w:rPr>
              <w:t>Using platforms for analysis of move data – data mining:</w:t>
            </w:r>
            <w:r w:rsidRPr="008975BA">
              <w:rPr>
                <w:rFonts w:ascii="Arial" w:hAnsi="Arial"/>
                <w:sz w:val="20"/>
                <w:lang w:val="en-US"/>
              </w:rPr>
              <w:br/>
              <w:t>Secondo (Thomas Behr)</w:t>
            </w:r>
            <w:del w:id="17" w:author="Hans Skov-Petersen" w:date="2011-12-13T09:25:00Z">
              <w:r w:rsidRPr="008975BA" w:rsidDel="009D02A6">
                <w:rPr>
                  <w:rFonts w:ascii="Arial" w:hAnsi="Arial"/>
                  <w:sz w:val="20"/>
                  <w:lang w:val="en-US"/>
                </w:rPr>
                <w:br/>
              </w:r>
            </w:del>
          </w:p>
          <w:p w:rsidR="00AD4C3B" w:rsidRPr="008975BA" w:rsidRDefault="00AD4C3B" w:rsidP="008975BA">
            <w:pPr>
              <w:numPr>
                <w:ilvl w:val="0"/>
                <w:numId w:val="1"/>
                <w:ins w:id="18" w:author="Hans Skov-Petersen" w:date="2011-12-13T09:25:00Z"/>
              </w:numPr>
              <w:spacing w:after="0" w:line="240" w:lineRule="auto"/>
              <w:ind w:left="336"/>
              <w:rPr>
                <w:rFonts w:ascii="Arial" w:hAnsi="Arial"/>
                <w:sz w:val="20"/>
                <w:lang w:val="en-US"/>
              </w:rPr>
            </w:pPr>
            <w:r w:rsidRPr="008975BA">
              <w:rPr>
                <w:rFonts w:ascii="Arial" w:hAnsi="Arial"/>
                <w:sz w:val="20"/>
                <w:lang w:val="en-US"/>
              </w:rPr>
              <w:t>M-Atlas (Salvo Rinzivillo)</w:t>
            </w:r>
          </w:p>
          <w:p w:rsidR="00AD4C3B" w:rsidRPr="008975BA" w:rsidRDefault="00AD4C3B" w:rsidP="008975BA">
            <w:pPr>
              <w:numPr>
                <w:ilvl w:val="0"/>
                <w:numId w:val="1"/>
                <w:numberingChange w:id="19"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Algorithms for trajectory analysis (Somayeh Dodge, Maike Buchin)</w:t>
            </w:r>
          </w:p>
          <w:p w:rsidR="00AD4C3B" w:rsidRPr="008975BA" w:rsidRDefault="00AD4C3B" w:rsidP="008975BA">
            <w:pPr>
              <w:numPr>
                <w:ilvl w:val="0"/>
                <w:numId w:val="1"/>
                <w:numberingChange w:id="20" w:author="Hans Skov-Petersen" w:date="2011-12-13T09:24:00Z" w:original=""/>
              </w:numPr>
              <w:spacing w:after="0" w:line="240" w:lineRule="auto"/>
              <w:ind w:left="336"/>
              <w:rPr>
                <w:rFonts w:ascii="Arial" w:hAnsi="Arial"/>
                <w:sz w:val="20"/>
                <w:lang w:val="en-US"/>
              </w:rPr>
            </w:pPr>
            <w:r w:rsidRPr="008975BA">
              <w:rPr>
                <w:rFonts w:ascii="Arial" w:hAnsi="Arial"/>
                <w:sz w:val="20"/>
                <w:lang w:val="en-US"/>
              </w:rPr>
              <w:t xml:space="preserve">Group </w:t>
            </w:r>
            <w:ins w:id="21" w:author="Hans Skov-Petersen" w:date="2011-12-13T09:25:00Z">
              <w:r>
                <w:rPr>
                  <w:rFonts w:ascii="Arial" w:hAnsi="Arial"/>
                  <w:sz w:val="20"/>
                  <w:lang w:val="en-US"/>
                </w:rPr>
                <w:t xml:space="preserve">work and </w:t>
              </w:r>
            </w:ins>
            <w:r w:rsidRPr="008975BA">
              <w:rPr>
                <w:rFonts w:ascii="Arial" w:hAnsi="Arial"/>
                <w:sz w:val="20"/>
                <w:lang w:val="en-US"/>
              </w:rPr>
              <w:t>discussions: Defining breaks</w:t>
            </w:r>
            <w:ins w:id="22" w:author="Hans Skov-Petersen" w:date="2011-12-13T09:25:00Z">
              <w:r>
                <w:rPr>
                  <w:rFonts w:ascii="Arial" w:hAnsi="Arial"/>
                  <w:sz w:val="20"/>
                  <w:lang w:val="en-US"/>
                </w:rPr>
                <w:t>, identification of activity types</w:t>
              </w:r>
            </w:ins>
            <w:r w:rsidRPr="008975BA">
              <w:rPr>
                <w:rFonts w:ascii="Arial" w:hAnsi="Arial"/>
                <w:sz w:val="20"/>
                <w:lang w:val="en-US"/>
              </w:rPr>
              <w:t xml:space="preserve"> and requirements of move data exchange </w:t>
            </w:r>
          </w:p>
        </w:tc>
      </w:tr>
    </w:tbl>
    <w:p w:rsidR="00AD4C3B" w:rsidRDefault="00AD4C3B" w:rsidP="006D23B9">
      <w:pPr>
        <w:tabs>
          <w:tab w:val="left" w:pos="1418"/>
        </w:tabs>
        <w:ind w:left="1418" w:hanging="1418"/>
        <w:rPr>
          <w:rFonts w:ascii="Arial" w:hAnsi="Arial"/>
          <w:sz w:val="20"/>
          <w:lang w:val="en-US"/>
        </w:rPr>
      </w:pPr>
    </w:p>
    <w:p w:rsidR="00AD4C3B" w:rsidRPr="00D1707A" w:rsidRDefault="00AD4C3B" w:rsidP="006D23B9">
      <w:pPr>
        <w:tabs>
          <w:tab w:val="left" w:pos="1418"/>
        </w:tabs>
        <w:ind w:left="1418" w:hanging="1418"/>
        <w:rPr>
          <w:rFonts w:ascii="Arial" w:hAnsi="Arial"/>
          <w:b/>
          <w:sz w:val="20"/>
          <w:lang w:val="en-US"/>
        </w:rPr>
      </w:pPr>
      <w:r>
        <w:rPr>
          <w:rFonts w:ascii="Arial" w:hAnsi="Arial"/>
          <w:b/>
          <w:sz w:val="20"/>
          <w:lang w:val="en-US"/>
        </w:rPr>
        <w:t>Outcomes</w:t>
      </w:r>
      <w:ins w:id="23" w:author="Hans Skov-Petersen" w:date="2011-12-13T09:33:00Z">
        <w:r>
          <w:rPr>
            <w:rFonts w:ascii="Arial" w:hAnsi="Arial"/>
            <w:b/>
            <w:sz w:val="20"/>
            <w:lang w:val="en-US"/>
          </w:rPr>
          <w:t>:</w:t>
        </w:r>
      </w:ins>
    </w:p>
    <w:p w:rsidR="00AD4C3B" w:rsidRDefault="00AD4C3B" w:rsidP="006D23B9">
      <w:pPr>
        <w:tabs>
          <w:tab w:val="left" w:pos="1418"/>
        </w:tabs>
        <w:ind w:left="1418" w:hanging="1418"/>
        <w:rPr>
          <w:rFonts w:ascii="Arial" w:hAnsi="Arial"/>
          <w:sz w:val="20"/>
          <w:lang w:val="en-US"/>
        </w:rPr>
      </w:pPr>
      <w:r>
        <w:rPr>
          <w:rFonts w:ascii="Arial" w:hAnsi="Arial"/>
          <w:sz w:val="20"/>
          <w:lang w:val="en-US"/>
        </w:rPr>
        <w:t xml:space="preserve">Data cleaning process is a difficult but a very important step – meta data can help: Questions have to be answered such as: Where are the starting and end points? How do we handle imprecise points after starting process of a GPS unit? How do we define outliers? </w:t>
      </w:r>
      <w:r>
        <w:rPr>
          <w:rFonts w:ascii="Arial" w:hAnsi="Arial"/>
          <w:sz w:val="20"/>
          <w:lang w:val="en-US"/>
        </w:rPr>
        <w:br/>
        <w:t>The automation of this process is limited and in cases with a manageable amount of tracks arbitrary decisions combined with local knowhow can help.</w:t>
      </w:r>
    </w:p>
    <w:p w:rsidR="00AD4C3B" w:rsidRDefault="00AD4C3B" w:rsidP="006D23B9">
      <w:pPr>
        <w:tabs>
          <w:tab w:val="left" w:pos="1418"/>
        </w:tabs>
        <w:ind w:left="1418" w:hanging="1418"/>
        <w:rPr>
          <w:rFonts w:ascii="Arial" w:hAnsi="Arial"/>
          <w:sz w:val="20"/>
          <w:lang w:val="en-US"/>
        </w:rPr>
      </w:pPr>
      <w:r>
        <w:rPr>
          <w:rFonts w:ascii="Arial" w:hAnsi="Arial"/>
          <w:sz w:val="20"/>
          <w:lang w:val="en-US"/>
        </w:rPr>
        <w:t>The question of segmentation with detecting breaks and way points was a major issue. A “break” has to be defined for each activity. On this base several approaches could be used and combined to develop algorithms: e.g. low velocity, small movement radius, large angle of sequent segments. Another approach is the use of point density. There have been developed several algorithms to find solutions for this question.</w:t>
      </w:r>
    </w:p>
    <w:p w:rsidR="00AD4C3B" w:rsidRDefault="00AD4C3B" w:rsidP="006D23B9">
      <w:pPr>
        <w:tabs>
          <w:tab w:val="left" w:pos="1418"/>
        </w:tabs>
        <w:ind w:left="1418" w:hanging="1418"/>
        <w:rPr>
          <w:rFonts w:ascii="Arial" w:hAnsi="Arial"/>
          <w:sz w:val="20"/>
          <w:lang w:val="en-US"/>
        </w:rPr>
      </w:pPr>
      <w:r>
        <w:rPr>
          <w:rFonts w:ascii="Arial" w:hAnsi="Arial"/>
          <w:sz w:val="20"/>
          <w:lang w:val="en-US"/>
        </w:rPr>
        <w:t>On the base of the segmentation of the tracks diverse interesting computations were presented. One special idea was the calculation of destination probability matrices</w:t>
      </w:r>
      <w:ins w:id="24" w:author="Hans Skov-Petersen" w:date="2011-12-13T09:31:00Z">
        <w:r>
          <w:rPr>
            <w:rFonts w:ascii="Arial" w:hAnsi="Arial"/>
            <w:sz w:val="20"/>
            <w:lang w:val="en-US"/>
          </w:rPr>
          <w:t xml:space="preserve"> (origo vs. destinations)</w:t>
        </w:r>
      </w:ins>
      <w:r>
        <w:rPr>
          <w:rFonts w:ascii="Arial" w:hAnsi="Arial"/>
          <w:sz w:val="20"/>
          <w:lang w:val="en-US"/>
        </w:rPr>
        <w:t>, which can be applied for definition of agents in an agent based model.</w:t>
      </w:r>
    </w:p>
    <w:p w:rsidR="00AD4C3B" w:rsidDel="009D02A6" w:rsidRDefault="00AD4C3B" w:rsidP="00D1707A">
      <w:pPr>
        <w:tabs>
          <w:tab w:val="left" w:pos="0"/>
        </w:tabs>
        <w:rPr>
          <w:del w:id="25" w:author="Hans Skov-Petersen" w:date="2011-12-13T09:34:00Z"/>
          <w:rFonts w:ascii="Arial" w:hAnsi="Arial"/>
          <w:sz w:val="20"/>
          <w:lang w:val="en-US"/>
        </w:rPr>
      </w:pPr>
      <w:r>
        <w:rPr>
          <w:rFonts w:ascii="Arial" w:hAnsi="Arial"/>
          <w:sz w:val="20"/>
          <w:lang w:val="en-US"/>
        </w:rPr>
        <w:t xml:space="preserve">Finally we would like to thank all the participants for their valuable contributions and fruitful discussions which will help us to tackle the next challenges in the mafreina project. Additionally we would like to express our gratitude to the chair of the MOVE cost action </w:t>
      </w:r>
      <w:ins w:id="26" w:author="Hans Skov-Petersen" w:date="2011-12-13T09:32:00Z">
        <w:r>
          <w:rPr>
            <w:rFonts w:ascii="Arial" w:hAnsi="Arial"/>
            <w:sz w:val="20"/>
            <w:lang w:val="en-US"/>
          </w:rPr>
          <w:t xml:space="preserve">Professor </w:t>
        </w:r>
      </w:ins>
      <w:r>
        <w:rPr>
          <w:rFonts w:ascii="Arial" w:hAnsi="Arial"/>
          <w:sz w:val="20"/>
          <w:lang w:val="en-US"/>
        </w:rPr>
        <w:t xml:space="preserve">Rob Weibel and his team for providing </w:t>
      </w:r>
      <w:del w:id="27" w:author="Hans Skov-Petersen" w:date="2011-12-13T09:32:00Z">
        <w:r w:rsidDel="009D02A6">
          <w:rPr>
            <w:rFonts w:ascii="Arial" w:hAnsi="Arial"/>
            <w:sz w:val="20"/>
            <w:lang w:val="en-US"/>
          </w:rPr>
          <w:delText>us this</w:delText>
        </w:r>
      </w:del>
      <w:ins w:id="28" w:author="Hans Skov-Petersen" w:date="2011-12-13T09:32:00Z">
        <w:r>
          <w:rPr>
            <w:rFonts w:ascii="Arial" w:hAnsi="Arial"/>
            <w:sz w:val="20"/>
            <w:lang w:val="en-US"/>
          </w:rPr>
          <w:t>the</w:t>
        </w:r>
      </w:ins>
      <w:r>
        <w:rPr>
          <w:rFonts w:ascii="Arial" w:hAnsi="Arial"/>
          <w:sz w:val="20"/>
          <w:lang w:val="en-US"/>
        </w:rPr>
        <w:t xml:space="preserve"> platform and for their support.</w:t>
      </w:r>
    </w:p>
    <w:p w:rsidR="00AD4C3B" w:rsidRDefault="00AD4C3B" w:rsidP="009D02A6">
      <w:pPr>
        <w:tabs>
          <w:tab w:val="left" w:pos="0"/>
        </w:tabs>
        <w:rPr>
          <w:lang w:val="en-US"/>
        </w:rPr>
      </w:pPr>
      <w:del w:id="29" w:author="Hans Skov-Petersen" w:date="2011-12-13T09:34:00Z">
        <w:r w:rsidRPr="003454C6" w:rsidDel="009D02A6">
          <w:rPr>
            <w:lang w:val="en-US"/>
          </w:rPr>
          <w:delText>Hans Skov-Peter</w:delText>
        </w:r>
        <w:r w:rsidDel="009D02A6">
          <w:rPr>
            <w:lang w:val="en-US"/>
          </w:rPr>
          <w:delText>sen (Univ. of Copenhagen), Reto Rupf (Zurich Univ.</w:delText>
        </w:r>
        <w:r w:rsidRPr="003454C6" w:rsidDel="009D02A6">
          <w:rPr>
            <w:lang w:val="en-US"/>
          </w:rPr>
          <w:delText xml:space="preserve"> of Applied Sciences)</w:delText>
        </w:r>
      </w:del>
      <w:del w:id="30" w:author="Hans Skov-Petersen" w:date="2011-12-13T09:33:00Z">
        <w:r w:rsidDel="009D02A6">
          <w:rPr>
            <w:lang w:val="en-US"/>
          </w:rPr>
          <w:delText>,</w:delText>
        </w:r>
      </w:del>
      <w:del w:id="31" w:author="Hans Skov-Petersen" w:date="2011-12-13T09:34:00Z">
        <w:r w:rsidDel="009D02A6">
          <w:rPr>
            <w:lang w:val="en-US"/>
          </w:rPr>
          <w:delText xml:space="preserve"> </w:delText>
        </w:r>
      </w:del>
      <w:del w:id="32" w:author="Hans Skov-Petersen" w:date="2011-12-13T09:33:00Z">
        <w:r w:rsidDel="009D02A6">
          <w:rPr>
            <w:lang w:val="en-US"/>
          </w:rPr>
          <w:delText>organizers</w:delText>
        </w:r>
      </w:del>
    </w:p>
    <w:sectPr w:rsidR="00AD4C3B" w:rsidSect="001D17BE">
      <w:pgSz w:w="11906" w:h="16838"/>
      <w:pgMar w:top="1134" w:right="991" w:bottom="709"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Rupf Reto (rupf)" w:date="2011-12-13T01:28:00Z" w:initials="rupf">
    <w:p w:rsidR="00AD4C3B" w:rsidRDefault="00AD4C3B">
      <w:pPr>
        <w:pStyle w:val="CommentText"/>
      </w:pPr>
      <w:r>
        <w:rPr>
          <w:rStyle w:val="CommentReference"/>
          <w:rFonts w:cs="Arial"/>
        </w:rPr>
        <w:annotationRef/>
      </w:r>
      <w:r w:rsidRPr="00FB5837">
        <w:rPr>
          <w:lang w:val="en-US"/>
        </w:rPr>
        <w:t>deleted:</w:t>
      </w:r>
      <w:r w:rsidRPr="00FB5837">
        <w:rPr>
          <w:lang w:val="en-US"/>
        </w:rPr>
        <w:br/>
      </w:r>
      <w:r w:rsidRPr="003454C6">
        <w:rPr>
          <w:rFonts w:ascii="Arial" w:hAnsi="Arial"/>
          <w:lang w:val="en-US"/>
        </w:rPr>
        <w:t xml:space="preserve">The project area is located in Biosfera Val Müstair, </w:t>
      </w:r>
      <w:smartTag w:uri="urn:schemas-microsoft-com:office:smarttags" w:element="place">
        <w:smartTag w:uri="urn:schemas-microsoft-com:office:smarttags" w:element="country-region">
          <w:r w:rsidRPr="003454C6">
            <w:rPr>
              <w:rFonts w:ascii="Arial" w:hAnsi="Arial"/>
              <w:lang w:val="en-US"/>
            </w:rPr>
            <w:t>Switzerland</w:t>
          </w:r>
        </w:smartTag>
      </w:smartTag>
      <w:r>
        <w:rPr>
          <w:rFonts w:ascii="Arial" w:hAnsi="Arial"/>
          <w:lang w:val="en-US"/>
        </w:rPr>
        <w:t xml:space="preserve">. On the base </w:t>
      </w:r>
      <w:r w:rsidRPr="003454C6">
        <w:rPr>
          <w:rFonts w:ascii="Arial" w:hAnsi="Arial"/>
          <w:lang w:val="en-US"/>
        </w:rPr>
        <w:t xml:space="preserve">of </w:t>
      </w:r>
      <w:r>
        <w:rPr>
          <w:rFonts w:ascii="Arial" w:hAnsi="Arial"/>
          <w:lang w:val="en-US"/>
        </w:rPr>
        <w:t>GPS-tracking data and choice experiments</w:t>
      </w:r>
      <w:r w:rsidRPr="003454C6">
        <w:rPr>
          <w:rFonts w:ascii="Arial" w:hAnsi="Arial"/>
          <w:lang w:val="en-US"/>
        </w:rPr>
        <w:t xml:space="preserve"> an agent-based model</w:t>
      </w:r>
      <w:r>
        <w:rPr>
          <w:rFonts w:ascii="Arial" w:hAnsi="Arial"/>
          <w:lang w:val="en-US"/>
        </w:rPr>
        <w:t xml:space="preserve"> will be developed and </w:t>
      </w:r>
      <w:r w:rsidRPr="003454C6">
        <w:rPr>
          <w:rFonts w:ascii="Arial" w:hAnsi="Arial"/>
          <w:lang w:val="en-US"/>
        </w:rPr>
        <w:t>will provide new insights concerning outdoor recreationist</w:t>
      </w:r>
      <w:r>
        <w:rPr>
          <w:rFonts w:ascii="Arial" w:hAnsi="Arial"/>
          <w:lang w:val="en-US"/>
        </w:rPr>
        <w:t>s</w:t>
      </w:r>
      <w:r w:rsidRPr="003454C6">
        <w:rPr>
          <w:rFonts w:ascii="Arial" w:hAnsi="Arial"/>
          <w:lang w:val="en-US"/>
        </w:rPr>
        <w:t xml:space="preserve"> </w:t>
      </w:r>
      <w:r>
        <w:rPr>
          <w:rFonts w:ascii="Arial" w:hAnsi="Arial"/>
          <w:lang w:val="en-US"/>
        </w:rPr>
        <w:t>behavior</w:t>
      </w:r>
      <w:r w:rsidRPr="003454C6">
        <w:rPr>
          <w:rFonts w:ascii="Arial" w:hAnsi="Arial"/>
          <w:lang w:val="en-US"/>
        </w:rPr>
        <w:t xml:space="preserve"> and visitor preferences for planned projects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32949"/>
    <w:multiLevelType w:val="hybridMultilevel"/>
    <w:tmpl w:val="0352A6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98C"/>
    <w:rsid w:val="00024CBD"/>
    <w:rsid w:val="00083320"/>
    <w:rsid w:val="000B3657"/>
    <w:rsid w:val="0010114B"/>
    <w:rsid w:val="00127960"/>
    <w:rsid w:val="0017615E"/>
    <w:rsid w:val="001B1119"/>
    <w:rsid w:val="001D17BE"/>
    <w:rsid w:val="00277BDE"/>
    <w:rsid w:val="003454C6"/>
    <w:rsid w:val="003C2782"/>
    <w:rsid w:val="004E123E"/>
    <w:rsid w:val="005129FD"/>
    <w:rsid w:val="0053783A"/>
    <w:rsid w:val="00626996"/>
    <w:rsid w:val="00636106"/>
    <w:rsid w:val="0067292D"/>
    <w:rsid w:val="006D23B9"/>
    <w:rsid w:val="0075698B"/>
    <w:rsid w:val="007B56EE"/>
    <w:rsid w:val="00810776"/>
    <w:rsid w:val="008975BA"/>
    <w:rsid w:val="00904F33"/>
    <w:rsid w:val="0091398C"/>
    <w:rsid w:val="00983FC5"/>
    <w:rsid w:val="009D02A6"/>
    <w:rsid w:val="009F11DD"/>
    <w:rsid w:val="00A33DC9"/>
    <w:rsid w:val="00A73BD7"/>
    <w:rsid w:val="00AD4C3B"/>
    <w:rsid w:val="00B8647F"/>
    <w:rsid w:val="00B917C7"/>
    <w:rsid w:val="00D1707A"/>
    <w:rsid w:val="00D37733"/>
    <w:rsid w:val="00EE09D3"/>
    <w:rsid w:val="00FB5837"/>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96"/>
    <w:pPr>
      <w:spacing w:after="200" w:line="276" w:lineRule="auto"/>
    </w:pPr>
    <w:rPr>
      <w:lang w:val="de-D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1398C"/>
    <w:rPr>
      <w:rFonts w:cs="Times New Roman"/>
      <w:color w:val="0000FF"/>
      <w:u w:val="single"/>
    </w:rPr>
  </w:style>
  <w:style w:type="character" w:styleId="CommentReference">
    <w:name w:val="annotation reference"/>
    <w:basedOn w:val="DefaultParagraphFont"/>
    <w:uiPriority w:val="99"/>
    <w:semiHidden/>
    <w:rsid w:val="000B3657"/>
    <w:rPr>
      <w:rFonts w:cs="Times New Roman"/>
      <w:sz w:val="16"/>
      <w:szCs w:val="16"/>
    </w:rPr>
  </w:style>
  <w:style w:type="paragraph" w:styleId="CommentText">
    <w:name w:val="annotation text"/>
    <w:basedOn w:val="Normal"/>
    <w:link w:val="CommentTextChar"/>
    <w:uiPriority w:val="99"/>
    <w:semiHidden/>
    <w:rsid w:val="000B365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B3657"/>
    <w:rPr>
      <w:rFonts w:cs="Times New Roman"/>
      <w:sz w:val="20"/>
      <w:szCs w:val="20"/>
    </w:rPr>
  </w:style>
  <w:style w:type="paragraph" w:styleId="CommentSubject">
    <w:name w:val="annotation subject"/>
    <w:basedOn w:val="CommentText"/>
    <w:next w:val="CommentText"/>
    <w:link w:val="CommentSubjectChar"/>
    <w:uiPriority w:val="99"/>
    <w:semiHidden/>
    <w:rsid w:val="000B3657"/>
    <w:rPr>
      <w:b/>
      <w:bCs/>
    </w:rPr>
  </w:style>
  <w:style w:type="character" w:customStyle="1" w:styleId="CommentSubjectChar">
    <w:name w:val="Comment Subject Char"/>
    <w:basedOn w:val="CommentTextChar"/>
    <w:link w:val="CommentSubject"/>
    <w:uiPriority w:val="99"/>
    <w:semiHidden/>
    <w:locked/>
    <w:rsid w:val="000B3657"/>
    <w:rPr>
      <w:b/>
      <w:bCs/>
    </w:rPr>
  </w:style>
  <w:style w:type="paragraph" w:styleId="BalloonText">
    <w:name w:val="Balloon Text"/>
    <w:basedOn w:val="Normal"/>
    <w:link w:val="BalloonTextChar"/>
    <w:uiPriority w:val="99"/>
    <w:semiHidden/>
    <w:rsid w:val="000B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657"/>
    <w:rPr>
      <w:rFonts w:ascii="Tahoma" w:hAnsi="Tahoma" w:cs="Tahoma"/>
      <w:sz w:val="16"/>
      <w:szCs w:val="16"/>
    </w:rPr>
  </w:style>
  <w:style w:type="table" w:styleId="TableGrid">
    <w:name w:val="Table Grid"/>
    <w:basedOn w:val="TableNormal"/>
    <w:uiPriority w:val="99"/>
    <w:rsid w:val="00A33DC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23772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TotalTime>
  <Pages>1</Pages>
  <Words>491</Words>
  <Characters>3001</Characters>
  <Application>Microsoft Office Outlook</Application>
  <DocSecurity>0</DocSecurity>
  <Lines>0</Lines>
  <Paragraphs>0</Paragraphs>
  <ScaleCrop>false</ScaleCrop>
  <Company>ZHAW</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 Working Days Report: Tracking Recreational Behavior </dc:title>
  <dc:subject/>
  <dc:creator>Rupf Reto (rupf)</dc:creator>
  <cp:keywords/>
  <dc:description/>
  <cp:lastModifiedBy>Hans Skov-Petersen</cp:lastModifiedBy>
  <cp:revision>2</cp:revision>
  <dcterms:created xsi:type="dcterms:W3CDTF">2011-12-13T08:35:00Z</dcterms:created>
  <dcterms:modified xsi:type="dcterms:W3CDTF">2011-12-13T08:35:00Z</dcterms:modified>
</cp:coreProperties>
</file>