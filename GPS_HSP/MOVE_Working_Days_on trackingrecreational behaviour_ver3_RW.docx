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DDC" w:rsidRDefault="00241DDC" w:rsidP="002346B7">
      <w:pPr>
        <w:pStyle w:val="Heading1"/>
        <w:pBdr>
          <w:top w:val="single" w:sz="4" w:space="1" w:color="auto"/>
          <w:bottom w:val="single" w:sz="4" w:space="1" w:color="auto"/>
        </w:pBdr>
        <w:shd w:val="clear" w:color="auto" w:fill="E6E6E6"/>
      </w:pPr>
      <w:r>
        <w:t>MOVE – SHOWCASE Working Days</w:t>
      </w:r>
      <w:r>
        <w:br/>
        <w:t>on tracking recreational behavior</w:t>
      </w:r>
    </w:p>
    <w:p w:rsidR="00241DDC" w:rsidRDefault="00241DDC" w:rsidP="00C51021"/>
    <w:p w:rsidR="00241DDC" w:rsidRPr="00616FCB" w:rsidRDefault="00241DDC" w:rsidP="00C51021">
      <w:pPr>
        <w:rPr>
          <w:lang w:val="nl-NL"/>
        </w:rPr>
      </w:pPr>
      <w:r w:rsidRPr="006E0868">
        <w:rPr>
          <w:lang w:val="nl-NL"/>
        </w:rPr>
        <w:t>Hans Skov-Petersen (</w:t>
      </w:r>
      <w:hyperlink r:id="rId7" w:history="1">
        <w:r w:rsidRPr="006E0868">
          <w:rPr>
            <w:rStyle w:val="Hyperlink"/>
            <w:lang w:val="nl-NL"/>
          </w:rPr>
          <w:t>hsp@life.ku.dk</w:t>
        </w:r>
      </w:hyperlink>
      <w:r w:rsidRPr="006E0868">
        <w:rPr>
          <w:lang w:val="nl-NL"/>
        </w:rPr>
        <w:t>)</w:t>
      </w:r>
    </w:p>
    <w:p w:rsidR="00241DDC" w:rsidRPr="00047556" w:rsidRDefault="00241DDC" w:rsidP="00C51021">
      <w:pPr>
        <w:rPr>
          <w:lang w:val="de-CH"/>
        </w:rPr>
      </w:pPr>
      <w:r w:rsidRPr="00266794">
        <w:rPr>
          <w:lang w:val="de-CH"/>
        </w:rPr>
        <w:t>Forest &amp; Landscape Denmark</w:t>
      </w:r>
    </w:p>
    <w:p w:rsidR="00241DDC" w:rsidRDefault="00241DDC" w:rsidP="00C51021">
      <w:r>
        <w:t>University of Copenhagen</w:t>
      </w:r>
    </w:p>
    <w:p w:rsidR="00241DDC" w:rsidRDefault="00241DDC" w:rsidP="00C51021"/>
    <w:p w:rsidR="00241DDC" w:rsidRDefault="00241DDC" w:rsidP="00C51021">
      <w:r>
        <w:t>Reto Rupf (reto.rupf@zhaw.ch)</w:t>
      </w:r>
    </w:p>
    <w:p w:rsidR="00241DDC" w:rsidRDefault="00241DDC" w:rsidP="00C51021">
      <w:r>
        <w:t>Institute of Natural Resource Sciences</w:t>
      </w:r>
    </w:p>
    <w:p w:rsidR="00241DDC" w:rsidRPr="00047556" w:rsidRDefault="00241DDC" w:rsidP="00C51021">
      <w:r>
        <w:t xml:space="preserve">Zurich University of Applied Sciences, </w:t>
      </w:r>
      <w:r w:rsidRPr="00266794">
        <w:t>Switzerland</w:t>
      </w:r>
    </w:p>
    <w:p w:rsidR="00241DDC" w:rsidRPr="00241DDC" w:rsidRDefault="00241DDC" w:rsidP="00C51021">
      <w:pPr>
        <w:rPr>
          <w:color w:val="000000"/>
          <w:rPrChange w:id="0" w:author="Unknown">
            <w:rPr>
              <w:rFonts w:ascii="Times New Roman" w:hAnsi="Times New Roman"/>
              <w:color w:val="000000"/>
            </w:rPr>
          </w:rPrChange>
        </w:rPr>
      </w:pPr>
    </w:p>
    <w:p w:rsidR="00241DDC" w:rsidRPr="00241DDC" w:rsidRDefault="00241DDC" w:rsidP="00C51021">
      <w:pPr>
        <w:rPr>
          <w:color w:val="000000"/>
          <w:rPrChange w:id="1" w:author="Unknown">
            <w:rPr>
              <w:rFonts w:ascii="Times New Roman" w:hAnsi="Times New Roman"/>
              <w:color w:val="000000"/>
            </w:rPr>
          </w:rPrChange>
        </w:rPr>
      </w:pPr>
      <w:r w:rsidRPr="00241DDC">
        <w:rPr>
          <w:color w:val="000000"/>
          <w:rPrChange w:id="2" w:author="Robert Weibel" w:date="2011-07-27T16:42:00Z">
            <w:rPr>
              <w:rFonts w:ascii="Times New Roman" w:hAnsi="Times New Roman"/>
              <w:color w:val="000000"/>
            </w:rPr>
          </w:rPrChange>
        </w:rPr>
        <w:t xml:space="preserve">Venue: </w:t>
      </w:r>
      <w:ins w:id="3" w:author="Robert Weibel" w:date="2011-07-27T16:43:00Z">
        <w:r>
          <w:rPr>
            <w:color w:val="000000"/>
          </w:rPr>
          <w:t>Zurich, Switzerland (precise venue t</w:t>
        </w:r>
      </w:ins>
      <w:del w:id="4" w:author="Robert Weibel" w:date="2011-07-27T16:43:00Z">
        <w:r w:rsidRPr="00241DDC">
          <w:rPr>
            <w:color w:val="000000"/>
            <w:rPrChange w:id="5" w:author="Robert Weibel" w:date="2011-07-27T16:42:00Z">
              <w:rPr>
                <w:rFonts w:ascii="Times New Roman" w:hAnsi="Times New Roman"/>
                <w:color w:val="000000"/>
              </w:rPr>
            </w:rPrChange>
          </w:rPr>
          <w:delText>T</w:delText>
        </w:r>
      </w:del>
      <w:r w:rsidRPr="00241DDC">
        <w:rPr>
          <w:color w:val="000000"/>
          <w:rPrChange w:id="6" w:author="Robert Weibel" w:date="2011-07-27T16:42:00Z">
            <w:rPr>
              <w:rFonts w:ascii="Times New Roman" w:hAnsi="Times New Roman"/>
              <w:color w:val="000000"/>
            </w:rPr>
          </w:rPrChange>
        </w:rPr>
        <w:t>o be announced</w:t>
      </w:r>
      <w:ins w:id="7" w:author="Robert Weibel" w:date="2011-07-27T16:43:00Z">
        <w:r>
          <w:rPr>
            <w:color w:val="000000"/>
          </w:rPr>
          <w:t>)</w:t>
        </w:r>
      </w:ins>
    </w:p>
    <w:p w:rsidR="00241DDC" w:rsidRPr="00241DDC" w:rsidRDefault="00241DDC" w:rsidP="00C51021">
      <w:pPr>
        <w:rPr>
          <w:sz w:val="20"/>
          <w:szCs w:val="20"/>
          <w:rPrChange w:id="8" w:author="Unknown">
            <w:rPr>
              <w:rFonts w:ascii="Times New Roman" w:hAnsi="Times New Roman"/>
              <w:sz w:val="20"/>
              <w:szCs w:val="20"/>
            </w:rPr>
          </w:rPrChange>
        </w:rPr>
      </w:pPr>
      <w:del w:id="9" w:author="Robert Weibel" w:date="2011-07-27T16:43:00Z">
        <w:r w:rsidRPr="00241DDC">
          <w:rPr>
            <w:color w:val="000000"/>
            <w:rPrChange w:id="10" w:author="Robert Weibel" w:date="2011-07-27T16:42:00Z">
              <w:rPr>
                <w:rFonts w:ascii="Times New Roman" w:hAnsi="Times New Roman"/>
                <w:color w:val="000000"/>
              </w:rPr>
            </w:rPrChange>
          </w:rPr>
          <w:delText>Time (tentative)</w:delText>
        </w:r>
      </w:del>
      <w:ins w:id="11" w:author="Robert Weibel" w:date="2011-07-27T16:43:00Z">
        <w:r>
          <w:rPr>
            <w:color w:val="000000"/>
          </w:rPr>
          <w:t>Date</w:t>
        </w:r>
      </w:ins>
      <w:r w:rsidRPr="00241DDC">
        <w:rPr>
          <w:color w:val="000000"/>
          <w:rPrChange w:id="12" w:author="Robert Weibel" w:date="2011-07-27T16:42:00Z">
            <w:rPr>
              <w:rFonts w:ascii="Times New Roman" w:hAnsi="Times New Roman"/>
              <w:color w:val="000000"/>
            </w:rPr>
          </w:rPrChange>
        </w:rPr>
        <w:t xml:space="preserve">: </w:t>
      </w:r>
      <w:commentRangeStart w:id="13"/>
      <w:r w:rsidRPr="00241DDC">
        <w:rPr>
          <w:color w:val="000000"/>
          <w:rPrChange w:id="14" w:author="Robert Weibel" w:date="2011-07-27T16:42:00Z">
            <w:rPr>
              <w:rFonts w:ascii="Times New Roman" w:hAnsi="Times New Roman"/>
              <w:color w:val="000000"/>
            </w:rPr>
          </w:rPrChange>
        </w:rPr>
        <w:t>2 days October/November 2011. To be announced</w:t>
      </w:r>
      <w:commentRangeEnd w:id="13"/>
      <w:r>
        <w:rPr>
          <w:rStyle w:val="CommentReference"/>
          <w:vanish/>
        </w:rPr>
        <w:commentReference w:id="13"/>
      </w:r>
    </w:p>
    <w:p w:rsidR="00241DDC" w:rsidRDefault="00241DDC" w:rsidP="00C51021"/>
    <w:p w:rsidR="00241DDC" w:rsidRDefault="00241DDC" w:rsidP="008E28C8">
      <w:r>
        <w:t xml:space="preserve">The Working Days aim at the development of concepts of recreational behavior for the analysis of GPS tracks of visitors. This will include different types or stages of analysis related to a) entire data sets for a cohort of 'respondents', b) data sets for single respondent, c) tours for a single respondent (between stops), d) ‘focal’ analysis (involving points in a given (temporal) window around a point (speed, acceleration, angular change, etc) and e) characteristics of </w:t>
      </w:r>
      <w:commentRangeStart w:id="15"/>
      <w:r>
        <w:t>single points</w:t>
      </w:r>
      <w:commentRangeEnd w:id="15"/>
      <w:r>
        <w:rPr>
          <w:rStyle w:val="CommentReference"/>
          <w:vanish/>
        </w:rPr>
        <w:commentReference w:id="15"/>
      </w:r>
      <w:r>
        <w:t xml:space="preserve">. </w:t>
      </w:r>
    </w:p>
    <w:p w:rsidR="00241DDC" w:rsidRDefault="00241DDC" w:rsidP="008E28C8"/>
    <w:p w:rsidR="00241DDC" w:rsidRDefault="00241DDC" w:rsidP="008E28C8">
      <w:r>
        <w:t>Emphasis will be put on specific issues related to recreational behavior (</w:t>
      </w:r>
      <w:commentRangeStart w:id="16"/>
      <w:r>
        <w:t>which is aimed less at reaching specified destinations than other types of transport</w:t>
      </w:r>
      <w:commentRangeEnd w:id="16"/>
      <w:r>
        <w:rPr>
          <w:rStyle w:val="CommentReference"/>
          <w:vanish/>
        </w:rPr>
        <w:commentReference w:id="16"/>
      </w:r>
      <w:r>
        <w:t>) and on application of results to management/planning in relation to recreation: Where do</w:t>
      </w:r>
      <w:ins w:id="17" w:author="Robert Weibel" w:date="2011-07-28T11:00:00Z">
        <w:r>
          <w:t>es</w:t>
        </w:r>
      </w:ins>
      <w:r>
        <w:t xml:space="preserve"> crowding occur? What are the scenic preferences? How far do visitors go? To what extent do visitors leave the trail network? Etc. </w:t>
      </w:r>
    </w:p>
    <w:p w:rsidR="00241DDC" w:rsidRDefault="00241DDC" w:rsidP="00C51021"/>
    <w:p w:rsidR="00241DDC" w:rsidRPr="00DA71CE" w:rsidRDefault="00241DDC" w:rsidP="00C51021">
      <w:pPr>
        <w:rPr>
          <w:i/>
        </w:rPr>
      </w:pPr>
      <w:r w:rsidRPr="00DA71CE">
        <w:rPr>
          <w:i/>
        </w:rPr>
        <w:t xml:space="preserve">The </w:t>
      </w:r>
      <w:r>
        <w:rPr>
          <w:i/>
        </w:rPr>
        <w:t>Working Days</w:t>
      </w:r>
      <w:r w:rsidRPr="00DA71CE">
        <w:rPr>
          <w:i/>
        </w:rPr>
        <w:t xml:space="preserve"> will include:</w:t>
      </w:r>
    </w:p>
    <w:p w:rsidR="00241DDC" w:rsidRDefault="00241DDC" w:rsidP="00C51021">
      <w:pPr>
        <w:pStyle w:val="ListParagraph"/>
        <w:numPr>
          <w:ilvl w:val="0"/>
          <w:numId w:val="1"/>
        </w:numPr>
      </w:pPr>
      <w:r>
        <w:t>Presentations by the organizers</w:t>
      </w:r>
    </w:p>
    <w:p w:rsidR="00241DDC" w:rsidRDefault="00241DDC" w:rsidP="00C51021">
      <w:pPr>
        <w:pStyle w:val="ListParagraph"/>
        <w:numPr>
          <w:ilvl w:val="0"/>
          <w:numId w:val="1"/>
        </w:numPr>
      </w:pPr>
      <w:r>
        <w:t>Invited presentations of case-studies</w:t>
      </w:r>
    </w:p>
    <w:p w:rsidR="00241DDC" w:rsidRDefault="00241DDC" w:rsidP="00C51021">
      <w:pPr>
        <w:pStyle w:val="ListParagraph"/>
        <w:numPr>
          <w:ilvl w:val="0"/>
          <w:numId w:val="1"/>
        </w:numPr>
      </w:pPr>
      <w:r>
        <w:t>Presentation from participants based on the workshops’ assignment; i.e. analysis of the provided data (see below)</w:t>
      </w:r>
    </w:p>
    <w:p w:rsidR="00241DDC" w:rsidRDefault="00241DDC" w:rsidP="00C9183B"/>
    <w:p w:rsidR="00241DDC" w:rsidRDefault="00241DDC" w:rsidP="00C9183B">
      <w:r>
        <w:t xml:space="preserve">The </w:t>
      </w:r>
      <w:commentRangeStart w:id="18"/>
      <w:r w:rsidRPr="00182A0D">
        <w:rPr>
          <w:i/>
        </w:rPr>
        <w:t>data set</w:t>
      </w:r>
      <w:commentRangeEnd w:id="18"/>
      <w:r>
        <w:rPr>
          <w:rStyle w:val="CommentReference"/>
          <w:vanish/>
        </w:rPr>
        <w:commentReference w:id="18"/>
      </w:r>
      <w:r w:rsidRPr="00182A0D">
        <w:rPr>
          <w:i/>
        </w:rPr>
        <w:t xml:space="preserve"> covering </w:t>
      </w:r>
      <w:r>
        <w:rPr>
          <w:i/>
        </w:rPr>
        <w:t>Val Müstair</w:t>
      </w:r>
      <w:r w:rsidRPr="00182A0D">
        <w:rPr>
          <w:i/>
        </w:rPr>
        <w:t xml:space="preserve"> in the Eastern part of Switzerland will</w:t>
      </w:r>
      <w:r>
        <w:t xml:space="preserve"> </w:t>
      </w:r>
      <w:r w:rsidRPr="00DA71CE">
        <w:rPr>
          <w:i/>
        </w:rPr>
        <w:t>be provided</w:t>
      </w:r>
      <w:r>
        <w:t xml:space="preserve"> to the participants </w:t>
      </w:r>
      <w:ins w:id="19" w:author="Robert Weibel" w:date="2011-07-28T10:50:00Z">
        <w:r>
          <w:t xml:space="preserve">at least </w:t>
        </w:r>
      </w:ins>
      <w:commentRangeStart w:id="20"/>
      <w:r>
        <w:t>one month</w:t>
      </w:r>
      <w:commentRangeEnd w:id="20"/>
      <w:r>
        <w:rPr>
          <w:rStyle w:val="CommentReference"/>
          <w:vanish/>
        </w:rPr>
        <w:commentReference w:id="20"/>
      </w:r>
      <w:r>
        <w:t xml:space="preserve"> ahead of the workshop</w:t>
      </w:r>
      <w:r>
        <w:rPr>
          <w:rStyle w:val="FootnoteReference"/>
        </w:rPr>
        <w:footnoteReference w:id="1"/>
      </w:r>
      <w:r>
        <w:t>. This data set includes:</w:t>
      </w:r>
    </w:p>
    <w:p w:rsidR="00241DDC" w:rsidRDefault="00241DDC" w:rsidP="00921B6A">
      <w:pPr>
        <w:pStyle w:val="ListParagraph"/>
        <w:numPr>
          <w:ilvl w:val="0"/>
          <w:numId w:val="2"/>
        </w:numPr>
      </w:pPr>
      <w:r>
        <w:t xml:space="preserve">Numerous GPS-tracks of hikers, mountain bikers, skiers, and </w:t>
      </w:r>
      <w:r w:rsidRPr="0014192B">
        <w:t>snowshoers</w:t>
      </w:r>
      <w:r>
        <w:t xml:space="preserve"> (points)</w:t>
      </w:r>
    </w:p>
    <w:p w:rsidR="00241DDC" w:rsidRDefault="00241DDC" w:rsidP="00921B6A">
      <w:pPr>
        <w:pStyle w:val="ListParagraph"/>
        <w:numPr>
          <w:ilvl w:val="0"/>
          <w:numId w:val="2"/>
        </w:numPr>
      </w:pPr>
      <w:r>
        <w:t>A detailed digital elevation model (raster)</w:t>
      </w:r>
    </w:p>
    <w:p w:rsidR="00241DDC" w:rsidRDefault="00241DDC" w:rsidP="00921B6A">
      <w:pPr>
        <w:pStyle w:val="ListParagraph"/>
        <w:numPr>
          <w:ilvl w:val="0"/>
          <w:numId w:val="2"/>
        </w:numPr>
      </w:pPr>
      <w:r>
        <w:t>A land cover map (polygons)</w:t>
      </w:r>
    </w:p>
    <w:p w:rsidR="00241DDC" w:rsidRDefault="00241DDC" w:rsidP="00921B6A">
      <w:pPr>
        <w:pStyle w:val="ListParagraph"/>
        <w:numPr>
          <w:ilvl w:val="0"/>
          <w:numId w:val="2"/>
        </w:numPr>
      </w:pPr>
      <w:commentRangeStart w:id="23"/>
      <w:r>
        <w:t>Summer trails (poly lines)</w:t>
      </w:r>
      <w:commentRangeEnd w:id="23"/>
      <w:r>
        <w:rPr>
          <w:rStyle w:val="CommentReference"/>
          <w:vanish/>
        </w:rPr>
        <w:commentReference w:id="23"/>
      </w:r>
    </w:p>
    <w:p w:rsidR="00241DDC" w:rsidRDefault="00241DDC" w:rsidP="002346B7"/>
    <w:p w:rsidR="00241DDC" w:rsidRDefault="00241DDC" w:rsidP="002346B7">
      <w:r w:rsidRPr="00DA71CE">
        <w:rPr>
          <w:i/>
        </w:rPr>
        <w:t>Assignment:</w:t>
      </w:r>
      <w:r>
        <w:t xml:space="preserve"> participants are encouraged to acquaint themselves with the data set and prepare a presentation of considered analytical approaches. Prototype applications based on the developed methods can also be presented. The exact terms of reference of the assignment will be provided with the data set one month a</w:t>
      </w:r>
      <w:del w:id="24" w:author="Robert Weibel" w:date="2011-07-28T11:00:00Z">
        <w:r w:rsidDel="00C7407B">
          <w:delText xml:space="preserve"> </w:delText>
        </w:r>
      </w:del>
      <w:r>
        <w:t xml:space="preserve">head of the workshop. </w:t>
      </w:r>
    </w:p>
    <w:p w:rsidR="00241DDC" w:rsidRDefault="00241DDC" w:rsidP="002346B7"/>
    <w:p w:rsidR="00241DDC" w:rsidRPr="00DA71CE" w:rsidRDefault="00241DDC" w:rsidP="002346B7">
      <w:pPr>
        <w:rPr>
          <w:i/>
        </w:rPr>
      </w:pPr>
      <w:r w:rsidRPr="00DA71CE">
        <w:rPr>
          <w:i/>
        </w:rPr>
        <w:t>Analysis can (for instance) include:</w:t>
      </w:r>
    </w:p>
    <w:p w:rsidR="00241DDC" w:rsidRDefault="00241DDC" w:rsidP="005A6AA4">
      <w:pPr>
        <w:pStyle w:val="ListParagraph"/>
        <w:numPr>
          <w:ilvl w:val="0"/>
          <w:numId w:val="3"/>
        </w:numPr>
      </w:pPr>
      <w:r>
        <w:t>Automated Pre-processing:</w:t>
      </w:r>
    </w:p>
    <w:p w:rsidR="00241DDC" w:rsidRDefault="00241DDC" w:rsidP="000B3045">
      <w:pPr>
        <w:pStyle w:val="ListParagraph"/>
        <w:numPr>
          <w:ilvl w:val="1"/>
          <w:numId w:val="3"/>
        </w:numPr>
      </w:pPr>
      <w:r>
        <w:t>Removal of erroneous points</w:t>
      </w:r>
    </w:p>
    <w:p w:rsidR="00241DDC" w:rsidRDefault="00241DDC" w:rsidP="00786FEC">
      <w:pPr>
        <w:pStyle w:val="ListParagraph"/>
        <w:numPr>
          <w:ilvl w:val="1"/>
          <w:numId w:val="3"/>
        </w:numPr>
      </w:pPr>
      <w:r>
        <w:t>Noise Handling</w:t>
      </w:r>
    </w:p>
    <w:p w:rsidR="00241DDC" w:rsidRDefault="00241DDC" w:rsidP="007649B6">
      <w:pPr>
        <w:pStyle w:val="ListParagraph"/>
        <w:numPr>
          <w:ilvl w:val="1"/>
          <w:numId w:val="3"/>
        </w:numPr>
      </w:pPr>
      <w:r>
        <w:t>Detection of stops</w:t>
      </w:r>
    </w:p>
    <w:p w:rsidR="00241DDC" w:rsidRDefault="00241DDC" w:rsidP="000B3045">
      <w:pPr>
        <w:pStyle w:val="ListParagraph"/>
        <w:numPr>
          <w:ilvl w:val="1"/>
          <w:numId w:val="3"/>
        </w:numPr>
      </w:pPr>
      <w:r>
        <w:t xml:space="preserve">Trajectory reconstruction for the extraction of tours (e.g. routes between stops, track segments, etc) </w:t>
      </w:r>
    </w:p>
    <w:p w:rsidR="00241DDC" w:rsidRDefault="00241DDC" w:rsidP="005A6AA4">
      <w:pPr>
        <w:pStyle w:val="ListParagraph"/>
        <w:numPr>
          <w:ilvl w:val="0"/>
          <w:numId w:val="3"/>
        </w:numPr>
      </w:pPr>
      <w:r>
        <w:t>Analysis of places</w:t>
      </w:r>
    </w:p>
    <w:p w:rsidR="00241DDC" w:rsidRDefault="00241DDC" w:rsidP="000B3045">
      <w:pPr>
        <w:pStyle w:val="ListParagraph"/>
        <w:numPr>
          <w:ilvl w:val="1"/>
          <w:numId w:val="3"/>
        </w:numPr>
      </w:pPr>
      <w:r>
        <w:t>Visitor loads on locations</w:t>
      </w:r>
    </w:p>
    <w:p w:rsidR="00241DDC" w:rsidRDefault="00241DDC" w:rsidP="000B3045">
      <w:pPr>
        <w:pStyle w:val="ListParagraph"/>
        <w:numPr>
          <w:ilvl w:val="1"/>
          <w:numId w:val="3"/>
        </w:numPr>
      </w:pPr>
      <w:r>
        <w:t>Visitor loads of the trail network  (map matching of the points to the path network must be considered)</w:t>
      </w:r>
    </w:p>
    <w:p w:rsidR="00241DDC" w:rsidRDefault="00241DDC" w:rsidP="005C6043">
      <w:pPr>
        <w:pStyle w:val="ListParagraph"/>
        <w:numPr>
          <w:ilvl w:val="0"/>
          <w:numId w:val="3"/>
        </w:numPr>
      </w:pPr>
      <w:r>
        <w:t>Analysis of visitor types</w:t>
      </w:r>
    </w:p>
    <w:p w:rsidR="00241DDC" w:rsidRDefault="00241DDC" w:rsidP="005C6043">
      <w:pPr>
        <w:pStyle w:val="ListParagraph"/>
        <w:numPr>
          <w:ilvl w:val="1"/>
          <w:numId w:val="3"/>
        </w:numPr>
      </w:pPr>
      <w:r>
        <w:t>Tour duration</w:t>
      </w:r>
    </w:p>
    <w:p w:rsidR="00241DDC" w:rsidRDefault="00241DDC" w:rsidP="005C6043">
      <w:pPr>
        <w:pStyle w:val="ListParagraph"/>
        <w:numPr>
          <w:ilvl w:val="1"/>
          <w:numId w:val="3"/>
        </w:numPr>
      </w:pPr>
      <w:r>
        <w:t>Stop frequency</w:t>
      </w:r>
    </w:p>
    <w:p w:rsidR="00241DDC" w:rsidRDefault="00241DDC" w:rsidP="005C6043">
      <w:pPr>
        <w:pStyle w:val="ListParagraph"/>
        <w:numPr>
          <w:ilvl w:val="1"/>
          <w:numId w:val="3"/>
        </w:numPr>
      </w:pPr>
      <w:r>
        <w:t>Avg. speed</w:t>
      </w:r>
    </w:p>
    <w:p w:rsidR="00241DDC" w:rsidRDefault="00241DDC" w:rsidP="005C6043">
      <w:pPr>
        <w:pStyle w:val="ListParagraph"/>
        <w:numPr>
          <w:ilvl w:val="1"/>
          <w:numId w:val="3"/>
        </w:numPr>
      </w:pPr>
      <w:r>
        <w:t>On-/off track activities</w:t>
      </w:r>
    </w:p>
    <w:p w:rsidR="00241DDC" w:rsidRDefault="00241DDC" w:rsidP="005C6043">
      <w:pPr>
        <w:pStyle w:val="ListParagraph"/>
        <w:numPr>
          <w:ilvl w:val="1"/>
          <w:numId w:val="3"/>
        </w:numPr>
      </w:pPr>
      <w:r>
        <w:t>Etc.</w:t>
      </w:r>
    </w:p>
    <w:p w:rsidR="00241DDC" w:rsidRDefault="00241DDC" w:rsidP="007649B6">
      <w:pPr>
        <w:pStyle w:val="ListParagraph"/>
        <w:numPr>
          <w:ilvl w:val="0"/>
          <w:numId w:val="3"/>
        </w:numPr>
      </w:pPr>
      <w:r>
        <w:t>Analysis of tours (aggregation and generalization)</w:t>
      </w:r>
    </w:p>
    <w:p w:rsidR="00241DDC" w:rsidRDefault="00241DDC" w:rsidP="007649B6">
      <w:pPr>
        <w:pStyle w:val="ListParagraph"/>
        <w:numPr>
          <w:ilvl w:val="1"/>
          <w:numId w:val="3"/>
        </w:numPr>
      </w:pPr>
      <w:r>
        <w:t>Length</w:t>
      </w:r>
    </w:p>
    <w:p w:rsidR="00241DDC" w:rsidRDefault="00241DDC" w:rsidP="007649B6">
      <w:pPr>
        <w:pStyle w:val="ListParagraph"/>
        <w:numPr>
          <w:ilvl w:val="1"/>
          <w:numId w:val="3"/>
        </w:numPr>
      </w:pPr>
      <w:r>
        <w:t>Duration</w:t>
      </w:r>
    </w:p>
    <w:p w:rsidR="00241DDC" w:rsidRDefault="00241DDC" w:rsidP="007649B6">
      <w:pPr>
        <w:pStyle w:val="ListParagraph"/>
        <w:numPr>
          <w:ilvl w:val="1"/>
          <w:numId w:val="3"/>
        </w:numPr>
      </w:pPr>
      <w:r>
        <w:t>Avg. speed</w:t>
      </w:r>
    </w:p>
    <w:p w:rsidR="00241DDC" w:rsidRDefault="00241DDC" w:rsidP="00DA71CE">
      <w:pPr>
        <w:pStyle w:val="ListParagraph"/>
        <w:numPr>
          <w:ilvl w:val="1"/>
          <w:numId w:val="3"/>
        </w:numPr>
      </w:pPr>
      <w:r>
        <w:t>Various aggregates – like altitude difference, land cover distribution, visibility characteristics etc.</w:t>
      </w:r>
    </w:p>
    <w:p w:rsidR="00241DDC" w:rsidRDefault="00241DDC" w:rsidP="007649B6">
      <w:pPr>
        <w:pStyle w:val="ListParagraph"/>
        <w:numPr>
          <w:ilvl w:val="0"/>
          <w:numId w:val="3"/>
        </w:numPr>
      </w:pPr>
      <w:r>
        <w:t>Analysis of choices made along the route</w:t>
      </w:r>
    </w:p>
    <w:p w:rsidR="00241DDC" w:rsidRDefault="00241DDC" w:rsidP="00C7407B"/>
    <w:p w:rsidR="00241DDC" w:rsidRDefault="00241DDC" w:rsidP="00C7407B"/>
    <w:p w:rsidR="00241DDC" w:rsidRDefault="00241DDC" w:rsidP="00C7407B"/>
    <w:p w:rsidR="00241DDC" w:rsidRPr="00643FDA" w:rsidRDefault="00241DDC" w:rsidP="00643FDA">
      <w:pPr>
        <w:tabs>
          <w:tab w:val="left" w:pos="1985"/>
        </w:tabs>
        <w:spacing w:line="360" w:lineRule="auto"/>
      </w:pPr>
      <w:commentRangeStart w:id="25"/>
      <w:r w:rsidRPr="001A15D5">
        <w:rPr>
          <w:b/>
          <w:sz w:val="28"/>
        </w:rPr>
        <w:t>Registration</w:t>
      </w:r>
      <w:commentRangeEnd w:id="25"/>
      <w:r w:rsidRPr="001A15D5">
        <w:rPr>
          <w:rStyle w:val="CommentReference"/>
          <w:vanish/>
          <w:sz w:val="28"/>
        </w:rPr>
        <w:commentReference w:id="25"/>
      </w:r>
      <w:r>
        <w:tab/>
      </w:r>
      <w:r w:rsidRPr="001A15D5">
        <w:rPr>
          <w:sz w:val="22"/>
        </w:rPr>
        <w:t xml:space="preserve">Send to </w:t>
      </w:r>
      <w:r w:rsidRPr="001A15D5">
        <w:rPr>
          <w:b/>
          <w:sz w:val="22"/>
          <w:lang w:val="nl-NL"/>
        </w:rPr>
        <w:t>Hans Skov-Petersen</w:t>
      </w:r>
      <w:r w:rsidRPr="001A15D5">
        <w:rPr>
          <w:sz w:val="22"/>
          <w:lang w:val="nl-NL"/>
        </w:rPr>
        <w:t xml:space="preserve"> (</w:t>
      </w:r>
      <w:hyperlink r:id="rId9" w:history="1">
        <w:r w:rsidRPr="001A15D5">
          <w:rPr>
            <w:rStyle w:val="Hyperlink"/>
            <w:sz w:val="22"/>
            <w:lang w:val="nl-NL"/>
          </w:rPr>
          <w:t>hsp@life.ku.dk</w:t>
        </w:r>
      </w:hyperlink>
      <w:r w:rsidRPr="001A15D5">
        <w:rPr>
          <w:sz w:val="22"/>
        </w:rPr>
        <w:t xml:space="preserve">) </w:t>
      </w:r>
      <w:r w:rsidRPr="001A15D5">
        <w:rPr>
          <w:b/>
          <w:sz w:val="22"/>
        </w:rPr>
        <w:t>by 15. September 2011</w:t>
      </w:r>
    </w:p>
    <w:p w:rsidR="00241DDC" w:rsidRPr="001A15D5" w:rsidRDefault="00241DDC" w:rsidP="00D13CAC">
      <w:pPr>
        <w:tabs>
          <w:tab w:val="left" w:pos="1985"/>
        </w:tabs>
        <w:spacing w:line="360" w:lineRule="auto"/>
        <w:rPr>
          <w:sz w:val="22"/>
        </w:rPr>
      </w:pPr>
      <w:r w:rsidRPr="001A15D5">
        <w:rPr>
          <w:sz w:val="22"/>
        </w:rPr>
        <w:t>Name, first name:</w:t>
      </w:r>
      <w:r w:rsidRPr="001A15D5">
        <w:rPr>
          <w:sz w:val="22"/>
        </w:rPr>
        <w:tab/>
        <w:t>………………………………………………………………………………………………………</w:t>
      </w:r>
      <w:r>
        <w:rPr>
          <w:sz w:val="22"/>
        </w:rPr>
        <w:t>………</w:t>
      </w:r>
    </w:p>
    <w:p w:rsidR="00241DDC" w:rsidRPr="001A15D5" w:rsidRDefault="00241DDC" w:rsidP="00D13CAC">
      <w:pPr>
        <w:tabs>
          <w:tab w:val="left" w:pos="1985"/>
        </w:tabs>
        <w:spacing w:line="360" w:lineRule="auto"/>
        <w:rPr>
          <w:sz w:val="22"/>
        </w:rPr>
      </w:pPr>
      <w:r w:rsidRPr="001A15D5">
        <w:rPr>
          <w:sz w:val="22"/>
        </w:rPr>
        <w:t>Affiliation:</w:t>
      </w:r>
      <w:r w:rsidRPr="001A15D5">
        <w:rPr>
          <w:sz w:val="22"/>
        </w:rPr>
        <w:tab/>
        <w:t>………………………………………………………………………………………………………</w:t>
      </w:r>
      <w:r>
        <w:rPr>
          <w:sz w:val="22"/>
        </w:rPr>
        <w:t>………</w:t>
      </w:r>
    </w:p>
    <w:p w:rsidR="00241DDC" w:rsidRPr="001A15D5" w:rsidRDefault="00241DDC" w:rsidP="00D13CAC">
      <w:pPr>
        <w:tabs>
          <w:tab w:val="left" w:pos="1985"/>
        </w:tabs>
        <w:spacing w:line="360" w:lineRule="auto"/>
        <w:rPr>
          <w:sz w:val="22"/>
        </w:rPr>
      </w:pPr>
      <w:r w:rsidRPr="001A15D5">
        <w:rPr>
          <w:sz w:val="22"/>
        </w:rPr>
        <w:t>Full address:</w:t>
      </w:r>
      <w:r w:rsidRPr="001A15D5">
        <w:rPr>
          <w:sz w:val="22"/>
        </w:rPr>
        <w:tab/>
        <w:t>………………………………………………………………………………………………………</w:t>
      </w:r>
      <w:r>
        <w:rPr>
          <w:sz w:val="22"/>
        </w:rPr>
        <w:t>………</w:t>
      </w:r>
    </w:p>
    <w:p w:rsidR="00241DDC" w:rsidRPr="001A15D5" w:rsidRDefault="00241DDC" w:rsidP="00D13CAC">
      <w:pPr>
        <w:tabs>
          <w:tab w:val="left" w:pos="1985"/>
        </w:tabs>
        <w:spacing w:line="360" w:lineRule="auto"/>
        <w:rPr>
          <w:sz w:val="22"/>
        </w:rPr>
      </w:pPr>
      <w:r w:rsidRPr="001A15D5">
        <w:rPr>
          <w:sz w:val="22"/>
        </w:rPr>
        <w:t>Email address:</w:t>
      </w:r>
      <w:r w:rsidRPr="001A15D5">
        <w:rPr>
          <w:sz w:val="22"/>
        </w:rPr>
        <w:tab/>
        <w:t>………………………………………………………………………………………………………</w:t>
      </w:r>
      <w:r>
        <w:rPr>
          <w:sz w:val="22"/>
        </w:rPr>
        <w:t>………</w:t>
      </w:r>
    </w:p>
    <w:p w:rsidR="00241DDC" w:rsidRPr="001A15D5" w:rsidRDefault="00241DDC" w:rsidP="00D13CAC">
      <w:pPr>
        <w:tabs>
          <w:tab w:val="left" w:pos="2694"/>
          <w:tab w:val="left" w:pos="3828"/>
          <w:tab w:val="left" w:pos="5103"/>
          <w:tab w:val="left" w:pos="6237"/>
          <w:tab w:val="left" w:pos="7513"/>
        </w:tabs>
        <w:spacing w:line="360" w:lineRule="auto"/>
        <w:rPr>
          <w:sz w:val="22"/>
        </w:rPr>
      </w:pPr>
      <w:r w:rsidRPr="001A15D5">
        <w:rPr>
          <w:sz w:val="22"/>
        </w:rPr>
        <w:t>MOVE Working Group:</w:t>
      </w:r>
      <w:r w:rsidRPr="001A15D5">
        <w:rPr>
          <w:sz w:val="22"/>
        </w:rPr>
        <w:tab/>
      </w:r>
      <w:r w:rsidRPr="001A15D5">
        <w:rPr>
          <w:sz w:val="22"/>
          <w:szCs w:val="22"/>
        </w:rPr>
        <w:sym w:font="Wingdings" w:char="F06F"/>
      </w:r>
      <w:r w:rsidRPr="001A15D5">
        <w:rPr>
          <w:sz w:val="22"/>
        </w:rPr>
        <w:t xml:space="preserve"> WG1</w:t>
      </w:r>
      <w:r w:rsidRPr="001A15D5">
        <w:rPr>
          <w:sz w:val="22"/>
        </w:rPr>
        <w:tab/>
      </w:r>
      <w:r w:rsidRPr="001A15D5">
        <w:rPr>
          <w:sz w:val="22"/>
          <w:szCs w:val="22"/>
        </w:rPr>
        <w:sym w:font="Wingdings" w:char="F06F"/>
      </w:r>
      <w:r w:rsidRPr="001A15D5">
        <w:rPr>
          <w:sz w:val="22"/>
        </w:rPr>
        <w:t xml:space="preserve"> WG2</w:t>
      </w:r>
      <w:r w:rsidRPr="001A15D5">
        <w:rPr>
          <w:sz w:val="22"/>
        </w:rPr>
        <w:tab/>
      </w:r>
      <w:r w:rsidRPr="001A15D5">
        <w:rPr>
          <w:sz w:val="22"/>
          <w:szCs w:val="22"/>
        </w:rPr>
        <w:sym w:font="Wingdings" w:char="F06F"/>
      </w:r>
      <w:r w:rsidRPr="001A15D5">
        <w:rPr>
          <w:sz w:val="22"/>
        </w:rPr>
        <w:t xml:space="preserve"> WG3</w:t>
      </w:r>
      <w:r w:rsidRPr="001A15D5">
        <w:rPr>
          <w:sz w:val="22"/>
        </w:rPr>
        <w:tab/>
      </w:r>
      <w:r w:rsidRPr="001A15D5">
        <w:rPr>
          <w:sz w:val="22"/>
          <w:szCs w:val="22"/>
        </w:rPr>
        <w:sym w:font="Wingdings" w:char="F06F"/>
      </w:r>
      <w:r w:rsidRPr="001A15D5">
        <w:rPr>
          <w:sz w:val="22"/>
        </w:rPr>
        <w:t xml:space="preserve"> WG4</w:t>
      </w:r>
      <w:r w:rsidRPr="001A15D5">
        <w:rPr>
          <w:sz w:val="22"/>
        </w:rPr>
        <w:tab/>
      </w:r>
      <w:r w:rsidRPr="001A15D5">
        <w:rPr>
          <w:sz w:val="22"/>
          <w:szCs w:val="22"/>
        </w:rPr>
        <w:sym w:font="Wingdings" w:char="F06F"/>
      </w:r>
      <w:r w:rsidRPr="001A15D5">
        <w:rPr>
          <w:sz w:val="22"/>
        </w:rPr>
        <w:t xml:space="preserve"> none</w:t>
      </w:r>
    </w:p>
    <w:p w:rsidR="00241DDC" w:rsidRPr="001A15D5" w:rsidRDefault="00241DDC" w:rsidP="00030679">
      <w:pPr>
        <w:tabs>
          <w:tab w:val="left" w:pos="3828"/>
          <w:tab w:val="left" w:pos="5103"/>
          <w:tab w:val="left" w:pos="6237"/>
        </w:tabs>
        <w:spacing w:line="480" w:lineRule="auto"/>
        <w:rPr>
          <w:sz w:val="22"/>
        </w:rPr>
      </w:pPr>
      <w:r w:rsidRPr="001A15D5">
        <w:rPr>
          <w:sz w:val="22"/>
        </w:rPr>
        <w:t>Financial support requested?</w:t>
      </w:r>
      <w:r w:rsidRPr="001A15D5">
        <w:rPr>
          <w:sz w:val="22"/>
        </w:rPr>
        <w:tab/>
      </w:r>
      <w:r w:rsidRPr="001A15D5">
        <w:rPr>
          <w:sz w:val="22"/>
          <w:szCs w:val="22"/>
        </w:rPr>
        <w:sym w:font="Wingdings" w:char="F06F"/>
      </w:r>
      <w:r w:rsidRPr="001A15D5">
        <w:rPr>
          <w:sz w:val="22"/>
        </w:rPr>
        <w:t xml:space="preserve"> NO</w:t>
      </w:r>
      <w:r w:rsidRPr="001A15D5">
        <w:rPr>
          <w:sz w:val="22"/>
        </w:rPr>
        <w:tab/>
      </w:r>
      <w:r w:rsidRPr="001A15D5">
        <w:rPr>
          <w:sz w:val="22"/>
          <w:szCs w:val="22"/>
        </w:rPr>
        <w:sym w:font="Wingdings" w:char="F06F"/>
      </w:r>
      <w:r w:rsidRPr="001A15D5">
        <w:rPr>
          <w:sz w:val="22"/>
        </w:rPr>
        <w:t xml:space="preserve"> YES</w:t>
      </w:r>
      <w:r w:rsidRPr="001A15D5">
        <w:rPr>
          <w:rStyle w:val="FootnoteReference"/>
          <w:sz w:val="22"/>
        </w:rPr>
        <w:footnoteReference w:id="2"/>
      </w:r>
      <w:r w:rsidRPr="001A15D5">
        <w:rPr>
          <w:sz w:val="22"/>
        </w:rPr>
        <w:tab/>
        <w:t>Cost estimate in EUR  ………</w:t>
      </w:r>
      <w:r>
        <w:rPr>
          <w:sz w:val="22"/>
        </w:rPr>
        <w:t>…</w:t>
      </w:r>
    </w:p>
    <w:p w:rsidR="00241DDC" w:rsidRPr="001A15D5" w:rsidRDefault="00241DDC" w:rsidP="00D13CAC">
      <w:pPr>
        <w:tabs>
          <w:tab w:val="left" w:pos="3261"/>
          <w:tab w:val="left" w:pos="4536"/>
          <w:tab w:val="left" w:pos="5529"/>
        </w:tabs>
        <w:spacing w:line="360" w:lineRule="auto"/>
        <w:rPr>
          <w:sz w:val="22"/>
        </w:rPr>
      </w:pPr>
      <w:r w:rsidRPr="001A15D5">
        <w:rPr>
          <w:sz w:val="22"/>
        </w:rPr>
        <w:t>Planned contribution in the assignment (provide a short description using the keywords from the above list): ……………………………………………………………………………………………………</w:t>
      </w:r>
      <w:r>
        <w:rPr>
          <w:sz w:val="22"/>
        </w:rPr>
        <w:t>……………………</w:t>
      </w:r>
    </w:p>
    <w:p w:rsidR="00241DDC" w:rsidRPr="001A15D5" w:rsidRDefault="00241DDC" w:rsidP="00D13CAC">
      <w:pPr>
        <w:tabs>
          <w:tab w:val="left" w:pos="3261"/>
          <w:tab w:val="left" w:pos="4536"/>
          <w:tab w:val="left" w:pos="5529"/>
        </w:tabs>
        <w:spacing w:line="360" w:lineRule="auto"/>
        <w:rPr>
          <w:sz w:val="22"/>
        </w:rPr>
      </w:pPr>
      <w:r w:rsidRPr="001A15D5">
        <w:rPr>
          <w:sz w:val="22"/>
        </w:rPr>
        <w:t>………………………………………………………………………………………………………………………..…………</w:t>
      </w:r>
      <w:r>
        <w:rPr>
          <w:sz w:val="22"/>
        </w:rPr>
        <w:t>……………</w:t>
      </w:r>
    </w:p>
    <w:sectPr w:rsidR="00241DDC" w:rsidRPr="001A15D5" w:rsidSect="001A15D5">
      <w:pgSz w:w="11900" w:h="16840"/>
      <w:pgMar w:top="1361" w:right="1418" w:bottom="1361" w:left="1418" w:header="709" w:footer="709"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Robert Weibel" w:date="2011-07-27T16:45:00Z" w:initials="RW">
    <w:p w:rsidR="00241DDC" w:rsidRDefault="00241DDC">
      <w:pPr>
        <w:pStyle w:val="CommentText"/>
      </w:pPr>
      <w:r w:rsidRPr="007C43C4">
        <w:rPr>
          <w:rStyle w:val="CommentReference"/>
          <w:highlight w:val="yellow"/>
        </w:rPr>
        <w:annotationRef/>
      </w:r>
      <w:r w:rsidRPr="007C43C4">
        <w:rPr>
          <w:highlight w:val="yellow"/>
        </w:rPr>
        <w:t>The date and venue should really be fixed before sending out this announcement. People need to be able to make firm plans and cheap flight reservations well ahead of time. Please get in touch with Anna Leonowicz to fix this. If ZHAW (Reto) cannot provide meetings rooms, we can do that here at the U of Zurich.</w:t>
      </w:r>
    </w:p>
  </w:comment>
  <w:comment w:id="15" w:author="Robert Weibel" w:date="2011-07-27T16:46:00Z" w:initials="RW">
    <w:p w:rsidR="00241DDC" w:rsidRDefault="00241DDC">
      <w:pPr>
        <w:pStyle w:val="CommentText"/>
      </w:pPr>
      <w:r w:rsidRPr="00912387">
        <w:rPr>
          <w:rStyle w:val="CommentReference"/>
          <w:highlight w:val="yellow"/>
        </w:rPr>
        <w:annotationRef/>
      </w:r>
      <w:r w:rsidRPr="00912387">
        <w:rPr>
          <w:highlight w:val="yellow"/>
        </w:rPr>
        <w:t>What do you mean by this? A single GPS fix or a POI?</w:t>
      </w:r>
    </w:p>
  </w:comment>
  <w:comment w:id="16" w:author="Robert Weibel" w:date="2011-07-27T16:47:00Z" w:initials="RW">
    <w:p w:rsidR="00241DDC" w:rsidRDefault="00241DDC">
      <w:pPr>
        <w:pStyle w:val="CommentText"/>
      </w:pPr>
      <w:r w:rsidRPr="00912387">
        <w:rPr>
          <w:rStyle w:val="CommentReference"/>
          <w:highlight w:val="yellow"/>
        </w:rPr>
        <w:annotationRef/>
      </w:r>
      <w:r w:rsidRPr="00912387">
        <w:rPr>
          <w:highlight w:val="yellow"/>
        </w:rPr>
        <w:t>I don't quite understand this part of the sentence.</w:t>
      </w:r>
    </w:p>
  </w:comment>
  <w:comment w:id="18" w:author="Robert Weibel" w:date="1924-00-08T27:44:00Z" w:initials="RW">
    <w:p w:rsidR="00241DDC" w:rsidRDefault="00241DDC">
      <w:pPr>
        <w:pStyle w:val="CommentText"/>
      </w:pPr>
      <w:r w:rsidRPr="00C7407B">
        <w:rPr>
          <w:rStyle w:val="CommentReference"/>
          <w:highlight w:val="yellow"/>
        </w:rPr>
        <w:annotationRef/>
      </w:r>
      <w:r w:rsidRPr="00C7407B">
        <w:rPr>
          <w:highlight w:val="yellow"/>
        </w:rPr>
        <w:t>Try to benefit here from the experiences gained in Monica’s marine safety showcase exercise, as well as a data challenge that was organized for a recent workshop at the University of Leiden (NL) which MOVE was co-funding. I will send you some background info on that Lorentz workshop.</w:t>
      </w:r>
    </w:p>
  </w:comment>
  <w:comment w:id="20" w:author="Robert Weibel" w:date="1924-00-08T27:12:00Z" w:initials="RW">
    <w:p w:rsidR="00241DDC" w:rsidRDefault="00241DDC">
      <w:pPr>
        <w:pStyle w:val="CommentText"/>
      </w:pPr>
      <w:r w:rsidRPr="00890A39">
        <w:rPr>
          <w:rStyle w:val="CommentReference"/>
          <w:highlight w:val="yellow"/>
        </w:rPr>
        <w:annotationRef/>
      </w:r>
      <w:r w:rsidRPr="00890A39">
        <w:rPr>
          <w:highlight w:val="yellow"/>
        </w:rPr>
        <w:t>Is one month sufficient for the participants to generate any useful results in their experiments with the test data set?</w:t>
      </w:r>
    </w:p>
  </w:comment>
  <w:comment w:id="23" w:author="Robert Weibel" w:date="1924-00-08T28:00:00Z" w:initials="RW">
    <w:p w:rsidR="00241DDC" w:rsidRDefault="00241DDC">
      <w:pPr>
        <w:pStyle w:val="CommentText"/>
      </w:pPr>
      <w:r w:rsidRPr="00C7407B">
        <w:rPr>
          <w:rStyle w:val="CommentReference"/>
          <w:highlight w:val="yellow"/>
        </w:rPr>
        <w:annotationRef/>
      </w:r>
      <w:r w:rsidRPr="00C7407B">
        <w:rPr>
          <w:highlight w:val="yellow"/>
        </w:rPr>
        <w:t>Aesthetics: Would be neat if this line was on the previous page.</w:t>
      </w:r>
    </w:p>
  </w:comment>
  <w:comment w:id="25" w:author="Robert Weibel" w:date="1924-00-08T29:16:00Z" w:initials="RW">
    <w:p w:rsidR="00241DDC" w:rsidRDefault="00241DDC">
      <w:pPr>
        <w:pStyle w:val="CommentText"/>
      </w:pPr>
      <w:r w:rsidRPr="00D13CAC">
        <w:rPr>
          <w:rStyle w:val="CommentReference"/>
          <w:highlight w:val="yellow"/>
        </w:rPr>
        <w:annotationRef/>
      </w:r>
      <w:r w:rsidRPr="00D13CAC">
        <w:rPr>
          <w:highlight w:val="yellow"/>
        </w:rPr>
        <w:t xml:space="preserve">This is just a </w:t>
      </w:r>
      <w:r>
        <w:rPr>
          <w:highlight w:val="yellow"/>
        </w:rPr>
        <w:t>suggestion</w:t>
      </w:r>
      <w:r w:rsidRPr="00D13CAC">
        <w:rPr>
          <w:highlight w:val="yellow"/>
        </w:rPr>
        <w:t>, but I believe that you need to collect some registration information.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1DDC" w:rsidRDefault="00241DDC">
      <w:r>
        <w:separator/>
      </w:r>
    </w:p>
  </w:endnote>
  <w:endnote w:type="continuationSeparator" w:id="0">
    <w:p w:rsidR="00241DDC" w:rsidRDefault="00241D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1DDC" w:rsidRDefault="00241DDC">
      <w:r>
        <w:separator/>
      </w:r>
    </w:p>
  </w:footnote>
  <w:footnote w:type="continuationSeparator" w:id="0">
    <w:p w:rsidR="00241DDC" w:rsidRDefault="00241DDC">
      <w:r>
        <w:continuationSeparator/>
      </w:r>
    </w:p>
  </w:footnote>
  <w:footnote w:id="1">
    <w:p w:rsidR="00241DDC" w:rsidRDefault="00241DDC" w:rsidP="00DD093A">
      <w:pPr>
        <w:pStyle w:val="PlainText"/>
        <w:tabs>
          <w:tab w:val="left" w:pos="5529"/>
        </w:tabs>
      </w:pPr>
      <w:r>
        <w:rPr>
          <w:rStyle w:val="FootnoteReference"/>
        </w:rPr>
        <w:footnoteRef/>
      </w:r>
      <w:r>
        <w:t xml:space="preserve"> </w:t>
      </w:r>
      <w:r w:rsidRPr="00514991">
        <w:t xml:space="preserve">As a point of departure the track data are generated by the MAFREINA project (http://www.mafreina.ch). The results </w:t>
      </w:r>
      <w:r>
        <w:t>of</w:t>
      </w:r>
      <w:r w:rsidRPr="00514991">
        <w:t xml:space="preserve"> the project ha</w:t>
      </w:r>
      <w:ins w:id="21" w:author="Robert Weibel" w:date="2011-07-28T11:00:00Z">
        <w:r>
          <w:t>ve</w:t>
        </w:r>
      </w:ins>
      <w:del w:id="22" w:author="Robert Weibel" w:date="2011-07-28T11:00:00Z">
        <w:r w:rsidRPr="00514991" w:rsidDel="00C7407B">
          <w:delText>s</w:delText>
        </w:r>
      </w:del>
      <w:r w:rsidRPr="00514991">
        <w:t xml:space="preserve"> not been published yet. The data set is therefore o</w:t>
      </w:r>
      <w:r>
        <w:t>n</w:t>
      </w:r>
      <w:r w:rsidRPr="00514991">
        <w:t xml:space="preserve">ly for internal use in the MOVE </w:t>
      </w:r>
      <w:r>
        <w:t>Working Days</w:t>
      </w:r>
      <w:r w:rsidRPr="00514991">
        <w:t>.</w:t>
      </w:r>
      <w:r w:rsidRPr="00266794">
        <w:rPr>
          <w:lang w:val="en-US"/>
        </w:rPr>
        <w:t xml:space="preserve"> The data set MUST NOT be distributed to a third party without the permission of the project coordina</w:t>
      </w:r>
      <w:r w:rsidRPr="00D15B54">
        <w:rPr>
          <w:lang w:val="en-US"/>
        </w:rPr>
        <w:t>tor of the MAFREINA´s project</w:t>
      </w:r>
      <w:r>
        <w:rPr>
          <w:lang w:val="en-US"/>
        </w:rPr>
        <w:t xml:space="preserve"> Reto Rupf. </w:t>
      </w:r>
      <w:r>
        <w:t>Further publications based on this data set will also require a written accept from the coordinator.</w:t>
      </w:r>
    </w:p>
  </w:footnote>
  <w:footnote w:id="2">
    <w:p w:rsidR="00241DDC" w:rsidRDefault="00241DDC">
      <w:pPr>
        <w:pStyle w:val="FootnoteText"/>
      </w:pPr>
      <w:r w:rsidRPr="00546E1E">
        <w:rPr>
          <w:rStyle w:val="FootnoteReference"/>
          <w:rFonts w:ascii="Calibri" w:hAnsi="Calibri"/>
          <w:sz w:val="22"/>
        </w:rPr>
        <w:footnoteRef/>
      </w:r>
      <w:r w:rsidRPr="00546E1E">
        <w:rPr>
          <w:rFonts w:ascii="Calibri" w:hAnsi="Calibri"/>
          <w:sz w:val="22"/>
        </w:rPr>
        <w:t xml:space="preserve"> Provide short justification in email accompanying your application.</w:t>
      </w:r>
      <w:r>
        <w:rPr>
          <w:rFonts w:ascii="Calibri" w:hAnsi="Calibri"/>
          <w:sz w:val="22"/>
        </w:rPr>
        <w:t xml:space="preserve"> Allowable costs according to COST rules: flight/train/car, max. 2 nights at max. €120 per night at hotel, €20 per meal. For details, see COST Vademecum.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243E9"/>
    <w:multiLevelType w:val="hybridMultilevel"/>
    <w:tmpl w:val="2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E53168"/>
    <w:multiLevelType w:val="hybridMultilevel"/>
    <w:tmpl w:val="4CD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305FEC"/>
    <w:multiLevelType w:val="hybridMultilevel"/>
    <w:tmpl w:val="6D56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021"/>
    <w:rsid w:val="00030679"/>
    <w:rsid w:val="00031C18"/>
    <w:rsid w:val="00047556"/>
    <w:rsid w:val="00051088"/>
    <w:rsid w:val="00053436"/>
    <w:rsid w:val="000B3045"/>
    <w:rsid w:val="0014192B"/>
    <w:rsid w:val="0015297F"/>
    <w:rsid w:val="00182A0D"/>
    <w:rsid w:val="001A15D5"/>
    <w:rsid w:val="001D68D9"/>
    <w:rsid w:val="002144B5"/>
    <w:rsid w:val="002346B7"/>
    <w:rsid w:val="00241DDC"/>
    <w:rsid w:val="00266794"/>
    <w:rsid w:val="0048035B"/>
    <w:rsid w:val="005016D6"/>
    <w:rsid w:val="00502F25"/>
    <w:rsid w:val="00514991"/>
    <w:rsid w:val="00546E1E"/>
    <w:rsid w:val="005A6AA4"/>
    <w:rsid w:val="005C6043"/>
    <w:rsid w:val="00616FCB"/>
    <w:rsid w:val="00643FDA"/>
    <w:rsid w:val="006A6D6B"/>
    <w:rsid w:val="006D2B52"/>
    <w:rsid w:val="006E0868"/>
    <w:rsid w:val="00744FC5"/>
    <w:rsid w:val="007649B6"/>
    <w:rsid w:val="00786FEC"/>
    <w:rsid w:val="007C43C4"/>
    <w:rsid w:val="00890A39"/>
    <w:rsid w:val="008C1EA9"/>
    <w:rsid w:val="008E28C8"/>
    <w:rsid w:val="00912387"/>
    <w:rsid w:val="00921B6A"/>
    <w:rsid w:val="009358AC"/>
    <w:rsid w:val="009D5067"/>
    <w:rsid w:val="00A1122B"/>
    <w:rsid w:val="00B21239"/>
    <w:rsid w:val="00BC731F"/>
    <w:rsid w:val="00C30F0C"/>
    <w:rsid w:val="00C51021"/>
    <w:rsid w:val="00C7407B"/>
    <w:rsid w:val="00C9183B"/>
    <w:rsid w:val="00C9387E"/>
    <w:rsid w:val="00CF570C"/>
    <w:rsid w:val="00D13CAC"/>
    <w:rsid w:val="00D15B54"/>
    <w:rsid w:val="00DA71CE"/>
    <w:rsid w:val="00DD093A"/>
    <w:rsid w:val="00E82457"/>
    <w:rsid w:val="00F678ED"/>
    <w:rsid w:val="00F8295F"/>
    <w:rsid w:val="00FF349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9"/>
    <w:qFormat/>
    <w:rsid w:val="00C51021"/>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1021"/>
    <w:rPr>
      <w:rFonts w:ascii="Calibri" w:hAnsi="Calibri" w:cs="Times New Roman"/>
      <w:b/>
      <w:bCs/>
      <w:color w:val="345A8A"/>
      <w:sz w:val="32"/>
      <w:szCs w:val="32"/>
    </w:rPr>
  </w:style>
  <w:style w:type="paragraph" w:styleId="BalloonText">
    <w:name w:val="Balloon Text"/>
    <w:basedOn w:val="Normal"/>
    <w:link w:val="BalloonTextChar1"/>
    <w:uiPriority w:val="99"/>
    <w:rsid w:val="00616FCB"/>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Lucida Grande" w:hAnsi="Lucida Grande" w:cs="Times New Roman"/>
      <w:sz w:val="18"/>
      <w:szCs w:val="18"/>
    </w:rPr>
  </w:style>
  <w:style w:type="character" w:styleId="Hyperlink">
    <w:name w:val="Hyperlink"/>
    <w:basedOn w:val="DefaultParagraphFont"/>
    <w:uiPriority w:val="99"/>
    <w:semiHidden/>
    <w:rsid w:val="00C51021"/>
    <w:rPr>
      <w:rFonts w:cs="Times New Roman"/>
      <w:color w:val="0000FF"/>
      <w:u w:val="single"/>
    </w:rPr>
  </w:style>
  <w:style w:type="character" w:customStyle="1" w:styleId="apple-style-span">
    <w:name w:val="apple-style-span"/>
    <w:basedOn w:val="DefaultParagraphFont"/>
    <w:uiPriority w:val="99"/>
    <w:rsid w:val="00C51021"/>
    <w:rPr>
      <w:rFonts w:cs="Times New Roman"/>
    </w:rPr>
  </w:style>
  <w:style w:type="paragraph" w:styleId="ListParagraph">
    <w:name w:val="List Paragraph"/>
    <w:basedOn w:val="Normal"/>
    <w:uiPriority w:val="99"/>
    <w:qFormat/>
    <w:rsid w:val="00C51021"/>
    <w:pPr>
      <w:ind w:left="720"/>
      <w:contextualSpacing/>
    </w:pPr>
  </w:style>
  <w:style w:type="character" w:customStyle="1" w:styleId="BalloonTextChar1">
    <w:name w:val="Balloon Text Char1"/>
    <w:basedOn w:val="DefaultParagraphFont"/>
    <w:link w:val="BalloonText"/>
    <w:uiPriority w:val="99"/>
    <w:locked/>
    <w:rsid w:val="00616FCB"/>
    <w:rPr>
      <w:rFonts w:ascii="Tahoma" w:hAnsi="Tahoma" w:cs="Tahoma"/>
      <w:sz w:val="16"/>
      <w:szCs w:val="16"/>
    </w:rPr>
  </w:style>
  <w:style w:type="character" w:styleId="CommentReference">
    <w:name w:val="annotation reference"/>
    <w:basedOn w:val="DefaultParagraphFont"/>
    <w:uiPriority w:val="99"/>
    <w:rsid w:val="00616FCB"/>
    <w:rPr>
      <w:rFonts w:cs="Times New Roman"/>
      <w:sz w:val="16"/>
      <w:szCs w:val="16"/>
    </w:rPr>
  </w:style>
  <w:style w:type="paragraph" w:styleId="CommentText">
    <w:name w:val="annotation text"/>
    <w:basedOn w:val="Normal"/>
    <w:link w:val="CommentTextChar"/>
    <w:uiPriority w:val="99"/>
    <w:rsid w:val="00616FCB"/>
    <w:rPr>
      <w:sz w:val="20"/>
      <w:szCs w:val="20"/>
    </w:rPr>
  </w:style>
  <w:style w:type="character" w:customStyle="1" w:styleId="CommentTextChar">
    <w:name w:val="Comment Text Char"/>
    <w:basedOn w:val="DefaultParagraphFont"/>
    <w:link w:val="CommentText"/>
    <w:uiPriority w:val="99"/>
    <w:locked/>
    <w:rsid w:val="00616FCB"/>
    <w:rPr>
      <w:rFonts w:cs="Times New Roman"/>
      <w:sz w:val="20"/>
      <w:szCs w:val="20"/>
    </w:rPr>
  </w:style>
  <w:style w:type="paragraph" w:styleId="CommentSubject">
    <w:name w:val="annotation subject"/>
    <w:basedOn w:val="CommentText"/>
    <w:next w:val="CommentText"/>
    <w:link w:val="CommentSubjectChar"/>
    <w:uiPriority w:val="99"/>
    <w:rsid w:val="00616FCB"/>
    <w:rPr>
      <w:b/>
      <w:bCs/>
    </w:rPr>
  </w:style>
  <w:style w:type="character" w:customStyle="1" w:styleId="CommentSubjectChar">
    <w:name w:val="Comment Subject Char"/>
    <w:basedOn w:val="CommentTextChar"/>
    <w:link w:val="CommentSubject"/>
    <w:uiPriority w:val="99"/>
    <w:locked/>
    <w:rsid w:val="00616FCB"/>
    <w:rPr>
      <w:b/>
      <w:bCs/>
    </w:rPr>
  </w:style>
  <w:style w:type="paragraph" w:styleId="FootnoteText">
    <w:name w:val="footnote text"/>
    <w:basedOn w:val="Normal"/>
    <w:link w:val="FootnoteTextChar"/>
    <w:uiPriority w:val="99"/>
    <w:rsid w:val="00514991"/>
  </w:style>
  <w:style w:type="character" w:customStyle="1" w:styleId="FootnoteTextChar">
    <w:name w:val="Footnote Text Char"/>
    <w:basedOn w:val="DefaultParagraphFont"/>
    <w:link w:val="FootnoteText"/>
    <w:uiPriority w:val="99"/>
    <w:locked/>
    <w:rsid w:val="00514991"/>
    <w:rPr>
      <w:rFonts w:cs="Times New Roman"/>
    </w:rPr>
  </w:style>
  <w:style w:type="character" w:styleId="FootnoteReference">
    <w:name w:val="footnote reference"/>
    <w:basedOn w:val="DefaultParagraphFont"/>
    <w:uiPriority w:val="99"/>
    <w:rsid w:val="00514991"/>
    <w:rPr>
      <w:rFonts w:cs="Times New Roman"/>
      <w:vertAlign w:val="superscript"/>
    </w:rPr>
  </w:style>
  <w:style w:type="paragraph" w:styleId="PlainText">
    <w:name w:val="Plain Text"/>
    <w:basedOn w:val="Normal"/>
    <w:link w:val="PlainTextChar"/>
    <w:uiPriority w:val="99"/>
    <w:rsid w:val="00D15B54"/>
    <w:rPr>
      <w:rFonts w:ascii="Calibri" w:hAnsi="Calibri"/>
      <w:sz w:val="22"/>
      <w:szCs w:val="21"/>
      <w:lang w:val="de-CH"/>
    </w:rPr>
  </w:style>
  <w:style w:type="character" w:customStyle="1" w:styleId="PlainTextChar">
    <w:name w:val="Plain Text Char"/>
    <w:basedOn w:val="DefaultParagraphFont"/>
    <w:link w:val="PlainText"/>
    <w:uiPriority w:val="99"/>
    <w:locked/>
    <w:rsid w:val="00D15B54"/>
    <w:rPr>
      <w:rFonts w:ascii="Calibri" w:hAnsi="Calibri" w:cs="Times New Roman"/>
      <w:sz w:val="21"/>
      <w:szCs w:val="21"/>
      <w:lang w:val="de-CH"/>
    </w:rPr>
  </w:style>
  <w:style w:type="character" w:styleId="FollowedHyperlink">
    <w:name w:val="FollowedHyperlink"/>
    <w:basedOn w:val="DefaultParagraphFont"/>
    <w:uiPriority w:val="99"/>
    <w:rsid w:val="00643FDA"/>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235629965">
      <w:marLeft w:val="0"/>
      <w:marRight w:val="0"/>
      <w:marTop w:val="0"/>
      <w:marBottom w:val="0"/>
      <w:divBdr>
        <w:top w:val="none" w:sz="0" w:space="0" w:color="auto"/>
        <w:left w:val="none" w:sz="0" w:space="0" w:color="auto"/>
        <w:bottom w:val="none" w:sz="0" w:space="0" w:color="auto"/>
        <w:right w:val="none" w:sz="0" w:space="0" w:color="auto"/>
      </w:divBdr>
    </w:div>
    <w:div w:id="235629966">
      <w:marLeft w:val="0"/>
      <w:marRight w:val="0"/>
      <w:marTop w:val="0"/>
      <w:marBottom w:val="0"/>
      <w:divBdr>
        <w:top w:val="none" w:sz="0" w:space="0" w:color="auto"/>
        <w:left w:val="none" w:sz="0" w:space="0" w:color="auto"/>
        <w:bottom w:val="none" w:sz="0" w:space="0" w:color="auto"/>
        <w:right w:val="none" w:sz="0" w:space="0" w:color="auto"/>
      </w:divBdr>
    </w:div>
    <w:div w:id="235629967">
      <w:marLeft w:val="0"/>
      <w:marRight w:val="0"/>
      <w:marTop w:val="0"/>
      <w:marBottom w:val="0"/>
      <w:divBdr>
        <w:top w:val="none" w:sz="0" w:space="0" w:color="auto"/>
        <w:left w:val="none" w:sz="0" w:space="0" w:color="auto"/>
        <w:bottom w:val="none" w:sz="0" w:space="0" w:color="auto"/>
        <w:right w:val="none" w:sz="0" w:space="0" w:color="auto"/>
      </w:divBdr>
    </w:div>
    <w:div w:id="23562996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mailto:hsp@life.k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sp@life.k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508</Words>
  <Characters>3105</Characters>
  <Application>Microsoft Office Outlook</Application>
  <DocSecurity>0</DocSecurity>
  <Lines>0</Lines>
  <Paragraphs>0</Paragraphs>
  <ScaleCrop>false</ScaleCrop>
  <Company>Denmark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 SHOWCASE Working Days</dc:title>
  <dc:subject/>
  <dc:creator>Hans Skov-Petersen</dc:creator>
  <cp:keywords/>
  <dc:description/>
  <cp:lastModifiedBy>Hans Skov-Petersen</cp:lastModifiedBy>
  <cp:revision>2</cp:revision>
  <cp:lastPrinted>2011-07-27T12:57:00Z</cp:lastPrinted>
  <dcterms:created xsi:type="dcterms:W3CDTF">2011-08-01T09:58:00Z</dcterms:created>
  <dcterms:modified xsi:type="dcterms:W3CDTF">2011-08-01T09:58:00Z</dcterms:modified>
</cp:coreProperties>
</file>