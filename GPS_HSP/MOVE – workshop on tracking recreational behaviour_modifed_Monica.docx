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021" w:rsidRDefault="00C51021" w:rsidP="002346B7">
      <w:pPr>
        <w:pStyle w:val="Heading1"/>
        <w:pBdr>
          <w:top w:val="single" w:sz="4" w:space="1" w:color="auto"/>
          <w:bottom w:val="single" w:sz="4" w:space="1" w:color="auto"/>
        </w:pBdr>
        <w:shd w:val="clear" w:color="auto" w:fill="E6E6E6"/>
      </w:pPr>
      <w:r>
        <w:t>MOVE – workshop on tracking recreational behaviour</w:t>
      </w:r>
    </w:p>
    <w:p w:rsidR="00C51021" w:rsidRDefault="00C51021" w:rsidP="00C51021"/>
    <w:p w:rsidR="00C51021" w:rsidRPr="00616FCB" w:rsidRDefault="006E0868" w:rsidP="00C51021">
      <w:pPr>
        <w:rPr>
          <w:lang w:val="nl-NL"/>
          <w:rPrChange w:id="0" w:author="Monica" w:date="2011-07-14T15:56:00Z">
            <w:rPr/>
          </w:rPrChange>
        </w:rPr>
      </w:pPr>
      <w:r w:rsidRPr="006E0868">
        <w:rPr>
          <w:lang w:val="nl-NL"/>
          <w:rPrChange w:id="1" w:author="Monica" w:date="2011-07-14T15:56:00Z">
            <w:rPr/>
          </w:rPrChange>
        </w:rPr>
        <w:t>Hans Skov-Petersen (</w:t>
      </w:r>
      <w:r>
        <w:fldChar w:fldCharType="begin"/>
      </w:r>
      <w:r w:rsidRPr="006E0868">
        <w:rPr>
          <w:lang w:val="nl-NL"/>
          <w:rPrChange w:id="2" w:author="Monica" w:date="2011-07-14T15:56:00Z">
            <w:rPr/>
          </w:rPrChange>
        </w:rPr>
        <w:instrText>HYPERLINK "mailto:hsp@life.ku.dk"</w:instrText>
      </w:r>
      <w:r>
        <w:fldChar w:fldCharType="separate"/>
      </w:r>
      <w:r w:rsidRPr="006E0868">
        <w:rPr>
          <w:rStyle w:val="Hyperlink"/>
          <w:lang w:val="nl-NL"/>
          <w:rPrChange w:id="3" w:author="Monica" w:date="2011-07-14T15:56:00Z">
            <w:rPr>
              <w:rStyle w:val="Hyperlink"/>
            </w:rPr>
          </w:rPrChange>
        </w:rPr>
        <w:t>hsp@life.ku.dk</w:t>
      </w:r>
      <w:r>
        <w:fldChar w:fldCharType="end"/>
      </w:r>
      <w:r w:rsidRPr="006E0868">
        <w:rPr>
          <w:lang w:val="nl-NL"/>
          <w:rPrChange w:id="4" w:author="Monica" w:date="2011-07-14T15:56:00Z">
            <w:rPr>
              <w:color w:val="0000FF" w:themeColor="hyperlink"/>
              <w:u w:val="single"/>
            </w:rPr>
          </w:rPrChange>
        </w:rPr>
        <w:t>)</w:t>
      </w:r>
    </w:p>
    <w:p w:rsidR="00C51021" w:rsidRDefault="00C51021" w:rsidP="00C51021">
      <w:r>
        <w:t>Forest &amp; Landscape Denmark</w:t>
      </w:r>
    </w:p>
    <w:p w:rsidR="00C51021" w:rsidRDefault="00C51021" w:rsidP="00C51021">
      <w:r>
        <w:t>University of Copenhagen</w:t>
      </w:r>
    </w:p>
    <w:p w:rsidR="00C51021" w:rsidRDefault="00C51021" w:rsidP="00C51021"/>
    <w:p w:rsidR="00C51021" w:rsidRDefault="00C51021" w:rsidP="00C51021">
      <w:r>
        <w:t>Reto Rupf (reto.rupfzhaw.ch)</w:t>
      </w:r>
    </w:p>
    <w:p w:rsidR="00C51021" w:rsidRDefault="00C51021" w:rsidP="00C51021">
      <w:r>
        <w:t xml:space="preserve">Life Sciences und Facility Management </w:t>
      </w:r>
    </w:p>
    <w:p w:rsidR="00C51021" w:rsidRDefault="00C51021" w:rsidP="00C51021">
      <w:pPr>
        <w:rPr>
          <w:rFonts w:ascii="Arial" w:hAnsi="Arial"/>
          <w:color w:val="000000"/>
        </w:rPr>
      </w:pPr>
      <w:r>
        <w:t xml:space="preserve">ZHAW, </w:t>
      </w:r>
      <w:r w:rsidRPr="00C51021">
        <w:rPr>
          <w:rFonts w:ascii="Arial" w:hAnsi="Arial"/>
          <w:color w:val="000000"/>
        </w:rPr>
        <w:t>Switzerland</w:t>
      </w:r>
    </w:p>
    <w:p w:rsidR="00C51021" w:rsidRDefault="00C51021" w:rsidP="00C51021">
      <w:pPr>
        <w:rPr>
          <w:rFonts w:ascii="Arial" w:hAnsi="Arial"/>
          <w:color w:val="000000"/>
        </w:rPr>
      </w:pPr>
    </w:p>
    <w:p w:rsidR="00C51021" w:rsidRDefault="00C51021" w:rsidP="00C51021">
      <w:pPr>
        <w:rPr>
          <w:rFonts w:ascii="Arial" w:hAnsi="Arial"/>
          <w:color w:val="000000"/>
        </w:rPr>
      </w:pPr>
      <w:r>
        <w:rPr>
          <w:rFonts w:ascii="Arial" w:hAnsi="Arial"/>
          <w:color w:val="000000"/>
        </w:rPr>
        <w:t>Venue</w:t>
      </w:r>
      <w:r w:rsidR="00C9183B">
        <w:rPr>
          <w:rFonts w:ascii="Arial" w:hAnsi="Arial"/>
          <w:color w:val="000000"/>
        </w:rPr>
        <w:t>: To be announced</w:t>
      </w:r>
    </w:p>
    <w:p w:rsidR="00C51021" w:rsidRPr="00C51021" w:rsidRDefault="00C51021" w:rsidP="00C51021">
      <w:pPr>
        <w:rPr>
          <w:rFonts w:ascii="Times" w:hAnsi="Times"/>
          <w:sz w:val="20"/>
          <w:szCs w:val="20"/>
        </w:rPr>
      </w:pPr>
      <w:r>
        <w:rPr>
          <w:rFonts w:ascii="Arial" w:hAnsi="Arial"/>
          <w:color w:val="000000"/>
        </w:rPr>
        <w:t>Time (tentative): 2 days October/November 2011</w:t>
      </w:r>
      <w:r w:rsidR="00DA71CE">
        <w:rPr>
          <w:rFonts w:ascii="Arial" w:hAnsi="Arial"/>
          <w:color w:val="000000"/>
        </w:rPr>
        <w:t>. To be announced</w:t>
      </w:r>
    </w:p>
    <w:p w:rsidR="00C51021" w:rsidRDefault="00C51021" w:rsidP="00C51021"/>
    <w:p w:rsidR="00C51021" w:rsidRDefault="00C51021" w:rsidP="0014192B">
      <w:pPr>
        <w:pBdr>
          <w:top w:val="single" w:sz="4" w:space="1" w:color="auto"/>
        </w:pBdr>
      </w:pPr>
      <w:r>
        <w:t xml:space="preserve">The workshop </w:t>
      </w:r>
      <w:del w:id="5" w:author="Monica" w:date="2011-07-14T15:56:00Z">
        <w:r w:rsidDel="00616FCB">
          <w:delText xml:space="preserve">will </w:delText>
        </w:r>
      </w:del>
      <w:r>
        <w:t>aim</w:t>
      </w:r>
      <w:ins w:id="6" w:author="Monica" w:date="2011-07-14T15:56:00Z">
        <w:r w:rsidR="00616FCB">
          <w:t>s</w:t>
        </w:r>
      </w:ins>
      <w:r>
        <w:t xml:space="preserve"> at </w:t>
      </w:r>
      <w:ins w:id="7" w:author="Monica" w:date="2011-07-14T15:56:00Z">
        <w:r w:rsidR="00616FCB">
          <w:t xml:space="preserve">the </w:t>
        </w:r>
      </w:ins>
      <w:r>
        <w:t xml:space="preserve">development of concepts </w:t>
      </w:r>
      <w:r w:rsidR="006A6D6B">
        <w:t xml:space="preserve">/semantics </w:t>
      </w:r>
      <w:r>
        <w:t xml:space="preserve">for </w:t>
      </w:r>
      <w:ins w:id="8" w:author="Monica" w:date="2011-07-14T15:56:00Z">
        <w:r w:rsidR="00616FCB">
          <w:t xml:space="preserve">the </w:t>
        </w:r>
      </w:ins>
      <w:r>
        <w:t xml:space="preserve">analysis of </w:t>
      </w:r>
      <w:commentRangeStart w:id="9"/>
      <w:r>
        <w:t xml:space="preserve">GPS-based </w:t>
      </w:r>
      <w:r w:rsidR="002346B7">
        <w:t>registration</w:t>
      </w:r>
      <w:r>
        <w:t xml:space="preserve"> of recreational behaviour.</w:t>
      </w:r>
      <w:commentRangeEnd w:id="9"/>
      <w:r w:rsidR="00616FCB">
        <w:rPr>
          <w:rStyle w:val="CommentReference"/>
        </w:rPr>
        <w:commentReference w:id="9"/>
      </w:r>
    </w:p>
    <w:p w:rsidR="00C51021" w:rsidRDefault="00C51021" w:rsidP="00C51021"/>
    <w:p w:rsidR="00C51021" w:rsidRPr="00DA71CE" w:rsidRDefault="00C51021" w:rsidP="00C51021">
      <w:pPr>
        <w:rPr>
          <w:i/>
        </w:rPr>
      </w:pPr>
      <w:r w:rsidRPr="00DA71CE">
        <w:rPr>
          <w:i/>
        </w:rPr>
        <w:t>The workshop will include:</w:t>
      </w:r>
    </w:p>
    <w:p w:rsidR="00C9183B" w:rsidRDefault="00C51021" w:rsidP="00C51021">
      <w:pPr>
        <w:pStyle w:val="ListParagraph"/>
        <w:numPr>
          <w:ilvl w:val="0"/>
          <w:numId w:val="1"/>
        </w:numPr>
      </w:pPr>
      <w:r>
        <w:t>Presentations by the organizers</w:t>
      </w:r>
    </w:p>
    <w:p w:rsidR="00C51021" w:rsidRDefault="00C9183B" w:rsidP="00C51021">
      <w:pPr>
        <w:pStyle w:val="ListParagraph"/>
        <w:numPr>
          <w:ilvl w:val="0"/>
          <w:numId w:val="1"/>
        </w:numPr>
      </w:pPr>
      <w:r>
        <w:t>Invited presentations of case-studies</w:t>
      </w:r>
    </w:p>
    <w:p w:rsidR="00C9183B" w:rsidRDefault="00C9183B" w:rsidP="00C51021">
      <w:pPr>
        <w:pStyle w:val="ListParagraph"/>
        <w:numPr>
          <w:ilvl w:val="0"/>
          <w:numId w:val="1"/>
        </w:numPr>
      </w:pPr>
      <w:commentRangeStart w:id="10"/>
      <w:r>
        <w:t>Presentation from participants regarding the assignment</w:t>
      </w:r>
      <w:commentRangeEnd w:id="10"/>
      <w:r w:rsidR="00616FCB">
        <w:rPr>
          <w:rStyle w:val="CommentReference"/>
        </w:rPr>
        <w:commentReference w:id="10"/>
      </w:r>
    </w:p>
    <w:p w:rsidR="00C9183B" w:rsidRDefault="00C9183B" w:rsidP="00C9183B"/>
    <w:p w:rsidR="00C9183B" w:rsidRDefault="00616FCB" w:rsidP="00C9183B">
      <w:ins w:id="11" w:author="Monica" w:date="2011-07-14T15:59:00Z">
        <w:r>
          <w:t xml:space="preserve">The data set covering Van Münster in the Eastern part of Switzerland will </w:t>
        </w:r>
      </w:ins>
      <w:del w:id="12" w:author="Monica" w:date="2011-07-14T15:59:00Z">
        <w:r w:rsidR="00C9183B" w:rsidRPr="00DA71CE" w:rsidDel="00616FCB">
          <w:rPr>
            <w:i/>
          </w:rPr>
          <w:delText xml:space="preserve">A data set will </w:delText>
        </w:r>
      </w:del>
      <w:r w:rsidR="00C9183B" w:rsidRPr="00DA71CE">
        <w:rPr>
          <w:i/>
        </w:rPr>
        <w:t>be provided</w:t>
      </w:r>
      <w:r w:rsidR="00C9183B">
        <w:t xml:space="preserve"> </w:t>
      </w:r>
      <w:r w:rsidR="00DA71CE">
        <w:t>to the participants one month a</w:t>
      </w:r>
      <w:r w:rsidR="00C9183B">
        <w:t xml:space="preserve">head of the workshop. </w:t>
      </w:r>
      <w:del w:id="13" w:author="Monica" w:date="2011-07-14T15:59:00Z">
        <w:r w:rsidR="00C9183B" w:rsidDel="00616FCB">
          <w:delText>T</w:delText>
        </w:r>
        <w:r w:rsidR="00DA71CE" w:rsidDel="00616FCB">
          <w:delText>he data - covering Van Münster i</w:delText>
        </w:r>
        <w:r w:rsidR="00C9183B" w:rsidDel="00616FCB">
          <w:delText>n the Eastern part of Switzerland – will</w:delText>
        </w:r>
      </w:del>
      <w:ins w:id="14" w:author="Monica" w:date="2011-07-14T16:00:00Z">
        <w:r>
          <w:t xml:space="preserve"> This data set </w:t>
        </w:r>
      </w:ins>
      <w:del w:id="15" w:author="Monica" w:date="2011-07-14T15:59:00Z">
        <w:r w:rsidR="00C9183B" w:rsidDel="00616FCB">
          <w:delText xml:space="preserve"> </w:delText>
        </w:r>
      </w:del>
      <w:r w:rsidR="00C9183B">
        <w:t>include</w:t>
      </w:r>
      <w:ins w:id="16" w:author="Monica" w:date="2011-07-14T16:01:00Z">
        <w:r>
          <w:t>s</w:t>
        </w:r>
      </w:ins>
      <w:r w:rsidR="00C9183B">
        <w:t>:</w:t>
      </w:r>
    </w:p>
    <w:p w:rsidR="00921B6A" w:rsidRDefault="00921B6A" w:rsidP="00921B6A">
      <w:pPr>
        <w:pStyle w:val="ListParagraph"/>
        <w:numPr>
          <w:ilvl w:val="0"/>
          <w:numId w:val="2"/>
        </w:numPr>
      </w:pPr>
      <w:commentRangeStart w:id="17"/>
      <w:r>
        <w:t xml:space="preserve">Numerous GPS-tracks of hikers, mountain bikers, skiers, and </w:t>
      </w:r>
      <w:r w:rsidR="0014192B" w:rsidRPr="0014192B">
        <w:t>snowshoers</w:t>
      </w:r>
      <w:r w:rsidR="00DA71CE">
        <w:t xml:space="preserve"> (points)</w:t>
      </w:r>
    </w:p>
    <w:p w:rsidR="00921B6A" w:rsidRDefault="00921B6A" w:rsidP="00921B6A">
      <w:pPr>
        <w:pStyle w:val="ListParagraph"/>
        <w:numPr>
          <w:ilvl w:val="0"/>
          <w:numId w:val="2"/>
        </w:numPr>
      </w:pPr>
      <w:r>
        <w:t>A detailed digital elevation model</w:t>
      </w:r>
      <w:r w:rsidR="00DA71CE">
        <w:t xml:space="preserve"> (raster)</w:t>
      </w:r>
    </w:p>
    <w:p w:rsidR="00921B6A" w:rsidRDefault="00921B6A" w:rsidP="00921B6A">
      <w:pPr>
        <w:pStyle w:val="ListParagraph"/>
        <w:numPr>
          <w:ilvl w:val="0"/>
          <w:numId w:val="2"/>
        </w:numPr>
      </w:pPr>
      <w:r>
        <w:t>A</w:t>
      </w:r>
      <w:r w:rsidR="00DA71CE">
        <w:t xml:space="preserve"> </w:t>
      </w:r>
      <w:r>
        <w:t>land cover map (polygons)</w:t>
      </w:r>
    </w:p>
    <w:p w:rsidR="002346B7" w:rsidRDefault="00921B6A" w:rsidP="00921B6A">
      <w:pPr>
        <w:pStyle w:val="ListParagraph"/>
        <w:numPr>
          <w:ilvl w:val="0"/>
          <w:numId w:val="2"/>
        </w:numPr>
      </w:pPr>
      <w:r>
        <w:t>Summer</w:t>
      </w:r>
      <w:r w:rsidR="0014192B">
        <w:t xml:space="preserve"> trails (polylines)</w:t>
      </w:r>
    </w:p>
    <w:commentRangeEnd w:id="17"/>
    <w:p w:rsidR="002346B7" w:rsidRDefault="00616FCB" w:rsidP="002346B7">
      <w:r>
        <w:rPr>
          <w:rStyle w:val="CommentReference"/>
        </w:rPr>
        <w:commentReference w:id="17"/>
      </w:r>
    </w:p>
    <w:p w:rsidR="002346B7" w:rsidRDefault="002346B7" w:rsidP="002346B7">
      <w:r w:rsidRPr="00DA71CE">
        <w:rPr>
          <w:i/>
        </w:rPr>
        <w:t>Assignment:</w:t>
      </w:r>
      <w:r>
        <w:t xml:space="preserve"> participants are encouraged to acquaint themselves with the data set and prepare a presentation </w:t>
      </w:r>
      <w:commentRangeStart w:id="18"/>
      <w:r>
        <w:t>of considered analytical approaches</w:t>
      </w:r>
      <w:commentRangeEnd w:id="18"/>
      <w:r w:rsidR="00616FCB">
        <w:rPr>
          <w:rStyle w:val="CommentReference"/>
        </w:rPr>
        <w:commentReference w:id="18"/>
      </w:r>
      <w:r>
        <w:t xml:space="preserve">. Prototype applications of the developed </w:t>
      </w:r>
      <w:ins w:id="19" w:author="Monica" w:date="2011-07-14T16:15:00Z">
        <w:r w:rsidR="006D2B52">
          <w:t xml:space="preserve">???? </w:t>
        </w:r>
      </w:ins>
      <w:r>
        <w:t xml:space="preserve">can also be presented. </w:t>
      </w:r>
      <w:commentRangeStart w:id="20"/>
      <w:r>
        <w:t>Participants are welcome</w:t>
      </w:r>
      <w:del w:id="21" w:author="Monica" w:date="2011-07-14T16:15:00Z">
        <w:r w:rsidDel="006D2B52">
          <w:delText>d</w:delText>
        </w:r>
      </w:del>
      <w:r>
        <w:t xml:space="preserve"> to base their presentation on methods previously developed.</w:t>
      </w:r>
      <w:commentRangeEnd w:id="20"/>
      <w:r w:rsidR="006D2B52">
        <w:rPr>
          <w:rStyle w:val="CommentReference"/>
        </w:rPr>
        <w:commentReference w:id="20"/>
      </w:r>
    </w:p>
    <w:p w:rsidR="002346B7" w:rsidRDefault="002346B7" w:rsidP="002346B7"/>
    <w:p w:rsidR="005A6AA4" w:rsidRPr="00DA71CE" w:rsidRDefault="002346B7" w:rsidP="002346B7">
      <w:pPr>
        <w:rPr>
          <w:i/>
        </w:rPr>
      </w:pPr>
      <w:r w:rsidRPr="00DA71CE">
        <w:rPr>
          <w:i/>
        </w:rPr>
        <w:t xml:space="preserve">Analysis can </w:t>
      </w:r>
      <w:r w:rsidR="007649B6" w:rsidRPr="00DA71CE">
        <w:rPr>
          <w:i/>
        </w:rPr>
        <w:t xml:space="preserve">(for instance) </w:t>
      </w:r>
      <w:r w:rsidRPr="00DA71CE">
        <w:rPr>
          <w:i/>
        </w:rPr>
        <w:t>include</w:t>
      </w:r>
      <w:r w:rsidR="005A6AA4" w:rsidRPr="00DA71CE">
        <w:rPr>
          <w:i/>
        </w:rPr>
        <w:t>:</w:t>
      </w:r>
    </w:p>
    <w:p w:rsidR="000B3045" w:rsidRDefault="000B3045" w:rsidP="005A6AA4">
      <w:pPr>
        <w:pStyle w:val="ListParagraph"/>
        <w:numPr>
          <w:ilvl w:val="0"/>
          <w:numId w:val="3"/>
        </w:numPr>
      </w:pPr>
      <w:del w:id="22" w:author="Monica" w:date="2011-07-14T16:17:00Z">
        <w:r w:rsidDel="00786FEC">
          <w:delText xml:space="preserve">Basic </w:delText>
        </w:r>
        <w:r w:rsidR="00DA71CE" w:rsidDel="00786FEC">
          <w:delText xml:space="preserve">data </w:delText>
        </w:r>
        <w:r w:rsidDel="00786FEC">
          <w:delText>handling</w:delText>
        </w:r>
      </w:del>
      <w:ins w:id="23" w:author="Monica" w:date="2011-07-14T16:17:00Z">
        <w:r w:rsidR="00786FEC">
          <w:t>Automated Pre-processing</w:t>
        </w:r>
      </w:ins>
      <w:r>
        <w:t>:</w:t>
      </w:r>
    </w:p>
    <w:p w:rsidR="007649B6" w:rsidRDefault="000B3045" w:rsidP="000B3045">
      <w:pPr>
        <w:pStyle w:val="ListParagraph"/>
        <w:numPr>
          <w:ilvl w:val="1"/>
          <w:numId w:val="3"/>
        </w:numPr>
        <w:rPr>
          <w:ins w:id="24" w:author="Monica" w:date="2011-07-14T16:17:00Z"/>
        </w:rPr>
      </w:pPr>
      <w:r>
        <w:t>Removal of erroneous</w:t>
      </w:r>
      <w:r w:rsidR="007649B6">
        <w:t xml:space="preserve"> points</w:t>
      </w:r>
    </w:p>
    <w:p w:rsidR="00786FEC" w:rsidRDefault="00786FEC" w:rsidP="00786FEC">
      <w:pPr>
        <w:pStyle w:val="ListParagraph"/>
        <w:numPr>
          <w:ilvl w:val="1"/>
          <w:numId w:val="3"/>
        </w:numPr>
      </w:pPr>
      <w:ins w:id="25" w:author="Monica" w:date="2011-07-14T16:17:00Z">
        <w:r>
          <w:t>Noise Handling</w:t>
        </w:r>
      </w:ins>
    </w:p>
    <w:p w:rsidR="007649B6" w:rsidRDefault="007649B6" w:rsidP="007649B6">
      <w:pPr>
        <w:pStyle w:val="ListParagraph"/>
        <w:numPr>
          <w:ilvl w:val="1"/>
          <w:numId w:val="3"/>
        </w:numPr>
      </w:pPr>
      <w:del w:id="26" w:author="Monica" w:date="2011-07-14T16:18:00Z">
        <w:r w:rsidDel="00786FEC">
          <w:delText xml:space="preserve">Locations </w:delText>
        </w:r>
      </w:del>
      <w:ins w:id="27" w:author="Monica" w:date="2011-07-14T16:18:00Z">
        <w:r w:rsidR="00786FEC">
          <w:t xml:space="preserve">Detection </w:t>
        </w:r>
      </w:ins>
      <w:r>
        <w:t>of stops</w:t>
      </w:r>
    </w:p>
    <w:p w:rsidR="007649B6" w:rsidRDefault="00786FEC" w:rsidP="000B3045">
      <w:pPr>
        <w:pStyle w:val="ListParagraph"/>
        <w:numPr>
          <w:ilvl w:val="1"/>
          <w:numId w:val="3"/>
        </w:numPr>
      </w:pPr>
      <w:ins w:id="28" w:author="Monica" w:date="2011-07-14T16:18:00Z">
        <w:r>
          <w:t xml:space="preserve">Trajectory </w:t>
        </w:r>
      </w:ins>
      <w:ins w:id="29" w:author="Monica" w:date="2011-07-14T16:19:00Z">
        <w:r>
          <w:t xml:space="preserve">Reconstruction for the </w:t>
        </w:r>
      </w:ins>
      <w:del w:id="30" w:author="Monica" w:date="2011-07-14T16:19:00Z">
        <w:r w:rsidR="007649B6" w:rsidDel="00786FEC">
          <w:delText>E</w:delText>
        </w:r>
      </w:del>
      <w:ins w:id="31" w:author="Monica" w:date="2011-07-14T16:19:00Z">
        <w:r>
          <w:t>e</w:t>
        </w:r>
      </w:ins>
      <w:r w:rsidR="007649B6">
        <w:t>xtract</w:t>
      </w:r>
      <w:ins w:id="32" w:author="Monica" w:date="2011-07-14T16:19:00Z">
        <w:r>
          <w:t>ion</w:t>
        </w:r>
      </w:ins>
      <w:del w:id="33" w:author="Monica" w:date="2011-07-14T16:19:00Z">
        <w:r w:rsidR="007649B6" w:rsidDel="00786FEC">
          <w:delText>s</w:delText>
        </w:r>
      </w:del>
      <w:r w:rsidR="007649B6">
        <w:t xml:space="preserve"> of tours (</w:t>
      </w:r>
      <w:ins w:id="34" w:author="Monica" w:date="2011-07-14T16:19:00Z">
        <w:r>
          <w:t xml:space="preserve">e.g. routes </w:t>
        </w:r>
      </w:ins>
      <w:r w:rsidR="007649B6">
        <w:t>between stops</w:t>
      </w:r>
      <w:ins w:id="35" w:author="Monica" w:date="2011-07-14T16:20:00Z">
        <w:r>
          <w:t>, track segments, etc</w:t>
        </w:r>
      </w:ins>
      <w:r w:rsidR="007649B6">
        <w:t>)</w:t>
      </w:r>
      <w:r w:rsidR="000B3045">
        <w:t xml:space="preserve"> </w:t>
      </w:r>
    </w:p>
    <w:p w:rsidR="000B3045" w:rsidRDefault="000B3045" w:rsidP="005A6AA4">
      <w:pPr>
        <w:pStyle w:val="ListParagraph"/>
        <w:numPr>
          <w:ilvl w:val="0"/>
          <w:numId w:val="3"/>
        </w:numPr>
      </w:pPr>
      <w:commentRangeStart w:id="36"/>
      <w:r>
        <w:t>Analysis of places</w:t>
      </w:r>
    </w:p>
    <w:p w:rsidR="000B3045" w:rsidRDefault="000B3045" w:rsidP="000B3045">
      <w:pPr>
        <w:pStyle w:val="ListParagraph"/>
        <w:numPr>
          <w:ilvl w:val="1"/>
          <w:numId w:val="3"/>
        </w:numPr>
      </w:pPr>
      <w:r>
        <w:t>Visitor loads on locations</w:t>
      </w:r>
    </w:p>
    <w:p w:rsidR="007649B6" w:rsidRDefault="000B3045" w:rsidP="000B3045">
      <w:pPr>
        <w:pStyle w:val="ListParagraph"/>
        <w:numPr>
          <w:ilvl w:val="1"/>
          <w:numId w:val="3"/>
        </w:numPr>
      </w:pPr>
      <w:r>
        <w:t xml:space="preserve">Visitor loads on track segments </w:t>
      </w:r>
      <w:r w:rsidR="007649B6">
        <w:t xml:space="preserve"> (map matching must be considered)</w:t>
      </w:r>
    </w:p>
    <w:commentRangeEnd w:id="36"/>
    <w:p w:rsidR="007649B6" w:rsidRDefault="00786FEC" w:rsidP="007649B6">
      <w:pPr>
        <w:pStyle w:val="ListParagraph"/>
        <w:numPr>
          <w:ilvl w:val="0"/>
          <w:numId w:val="3"/>
        </w:numPr>
      </w:pPr>
      <w:r>
        <w:rPr>
          <w:rStyle w:val="CommentReference"/>
        </w:rPr>
        <w:commentReference w:id="36"/>
      </w:r>
      <w:del w:id="37" w:author="Monica" w:date="2011-07-14T16:20:00Z">
        <w:r w:rsidR="007649B6" w:rsidDel="00786FEC">
          <w:delText>Analysis of tours</w:delText>
        </w:r>
      </w:del>
      <w:ins w:id="38" w:author="Monica" w:date="2011-07-14T16:20:00Z">
        <w:r>
          <w:t>Aggregation and Generalisation, Similarity Measures???</w:t>
        </w:r>
      </w:ins>
    </w:p>
    <w:p w:rsidR="007649B6" w:rsidRDefault="007649B6" w:rsidP="007649B6">
      <w:pPr>
        <w:pStyle w:val="ListParagraph"/>
        <w:numPr>
          <w:ilvl w:val="1"/>
          <w:numId w:val="3"/>
        </w:numPr>
      </w:pPr>
      <w:r>
        <w:t>Length</w:t>
      </w:r>
    </w:p>
    <w:p w:rsidR="007649B6" w:rsidRDefault="007649B6" w:rsidP="007649B6">
      <w:pPr>
        <w:pStyle w:val="ListParagraph"/>
        <w:numPr>
          <w:ilvl w:val="1"/>
          <w:numId w:val="3"/>
        </w:numPr>
      </w:pPr>
      <w:r>
        <w:t>Duration</w:t>
      </w:r>
    </w:p>
    <w:p w:rsidR="00DA71CE" w:rsidRDefault="007649B6" w:rsidP="007649B6">
      <w:pPr>
        <w:pStyle w:val="ListParagraph"/>
        <w:numPr>
          <w:ilvl w:val="1"/>
          <w:numId w:val="3"/>
        </w:numPr>
      </w:pPr>
      <w:r>
        <w:t>Avg. speed</w:t>
      </w:r>
    </w:p>
    <w:p w:rsidR="007649B6" w:rsidRDefault="00DA71CE" w:rsidP="00DA71CE">
      <w:pPr>
        <w:pStyle w:val="ListParagraph"/>
        <w:numPr>
          <w:ilvl w:val="1"/>
          <w:numId w:val="3"/>
        </w:numPr>
      </w:pPr>
      <w:r>
        <w:t>Various aggregates – like altitude difference, land cover distribution, visibility characteristics etc.</w:t>
      </w:r>
    </w:p>
    <w:p w:rsidR="00C51021" w:rsidRDefault="007649B6" w:rsidP="007649B6">
      <w:pPr>
        <w:pStyle w:val="ListParagraph"/>
        <w:numPr>
          <w:ilvl w:val="0"/>
          <w:numId w:val="3"/>
        </w:numPr>
      </w:pPr>
      <w:r>
        <w:t>Choices made along the route</w:t>
      </w:r>
    </w:p>
    <w:sectPr w:rsidR="00C51021" w:rsidSect="00C51021">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Monica" w:date="2011-07-14T15:59:00Z" w:initials="M">
    <w:p w:rsidR="00616FCB" w:rsidRDefault="00616FCB">
      <w:pPr>
        <w:pStyle w:val="CommentText"/>
      </w:pPr>
      <w:r>
        <w:rPr>
          <w:rStyle w:val="CommentReference"/>
        </w:rPr>
        <w:annotationRef/>
      </w:r>
      <w:r>
        <w:t xml:space="preserve">I am not sure what you mean here. </w:t>
      </w:r>
    </w:p>
    <w:p w:rsidR="00616FCB" w:rsidRDefault="00616FCB">
      <w:pPr>
        <w:pStyle w:val="CommentText"/>
      </w:pPr>
    </w:p>
    <w:p w:rsidR="00616FCB" w:rsidRDefault="00616FCB">
      <w:pPr>
        <w:pStyle w:val="CommentText"/>
      </w:pPr>
      <w:r>
        <w:t>Do you mean:</w:t>
      </w:r>
    </w:p>
    <w:p w:rsidR="00616FCB" w:rsidRDefault="00616FCB">
      <w:pPr>
        <w:pStyle w:val="CommentText"/>
      </w:pPr>
    </w:p>
    <w:p w:rsidR="00616FCB" w:rsidRDefault="00616FCB">
      <w:pPr>
        <w:pStyle w:val="CommentText"/>
      </w:pPr>
      <w:r>
        <w:t>The development of concepts/semantics of recreational behavior for the analysis of GPS tracks of visitors???</w:t>
      </w:r>
    </w:p>
  </w:comment>
  <w:comment w:id="10" w:author="Monica" w:date="2011-07-14T15:59:00Z" w:initials="M">
    <w:p w:rsidR="00616FCB" w:rsidRDefault="00616FCB">
      <w:pPr>
        <w:pStyle w:val="CommentText"/>
      </w:pPr>
      <w:r>
        <w:rPr>
          <w:rStyle w:val="CommentReference"/>
        </w:rPr>
        <w:annotationRef/>
      </w:r>
      <w:r>
        <w:t>What do you mean by assignment??</w:t>
      </w:r>
    </w:p>
  </w:comment>
  <w:comment w:id="17" w:author="Monica" w:date="2011-07-14T16:05:00Z" w:initials="M">
    <w:p w:rsidR="00616FCB" w:rsidRDefault="00616FCB">
      <w:pPr>
        <w:pStyle w:val="CommentText"/>
      </w:pPr>
      <w:r>
        <w:rPr>
          <w:rStyle w:val="CommentReference"/>
        </w:rPr>
        <w:annotationRef/>
      </w:r>
      <w:r>
        <w:t>There is no semantics here. If the focus of the workshop will be on semantics, the participants need to have some semantics about the landscape, as well as the visitors. Do you have a visitor survey?</w:t>
      </w:r>
    </w:p>
    <w:p w:rsidR="00616FCB" w:rsidRDefault="00616FCB">
      <w:pPr>
        <w:pStyle w:val="CommentText"/>
      </w:pPr>
    </w:p>
    <w:p w:rsidR="00616FCB" w:rsidRDefault="00616FCB">
      <w:pPr>
        <w:pStyle w:val="CommentText"/>
      </w:pPr>
      <w:r>
        <w:t xml:space="preserve">If not, perhaps it will be better to focus on the moving patterns and not the semantics. You could select a type of movement pattern you would be interested in analyzing. </w:t>
      </w:r>
    </w:p>
    <w:p w:rsidR="00616FCB" w:rsidRDefault="00616FCB">
      <w:pPr>
        <w:pStyle w:val="CommentText"/>
      </w:pPr>
    </w:p>
    <w:p w:rsidR="00616FCB" w:rsidRDefault="00616FCB">
      <w:pPr>
        <w:pStyle w:val="CommentText"/>
      </w:pPr>
      <w:r>
        <w:t>It would be also interesting to know about the size of this data set (e.g. how many tracks?., how long, etc…)</w:t>
      </w:r>
    </w:p>
    <w:p w:rsidR="00616FCB" w:rsidRDefault="00616FCB">
      <w:pPr>
        <w:pStyle w:val="CommentText"/>
      </w:pPr>
    </w:p>
    <w:p w:rsidR="00616FCB" w:rsidRDefault="00616FCB">
      <w:pPr>
        <w:pStyle w:val="CommentText"/>
      </w:pPr>
      <w:r>
        <w:t>Please also check about privacy and copyright. Are  the participants allowed to use this data set for publications, etc?</w:t>
      </w:r>
    </w:p>
  </w:comment>
  <w:comment w:id="18" w:author="Monica" w:date="2011-07-14T16:14:00Z" w:initials="M">
    <w:p w:rsidR="00616FCB" w:rsidRDefault="00616FCB">
      <w:pPr>
        <w:pStyle w:val="CommentText"/>
      </w:pPr>
      <w:r>
        <w:rPr>
          <w:rStyle w:val="CommentReference"/>
        </w:rPr>
        <w:annotationRef/>
      </w:r>
      <w:r>
        <w:t xml:space="preserve">You need to be more specific here. If you do not specify exactly what analytical approach or movement pattern the participants </w:t>
      </w:r>
      <w:r w:rsidR="006D2B52">
        <w:t>will be working o</w:t>
      </w:r>
      <w:r>
        <w:t>n</w:t>
      </w:r>
      <w:r w:rsidR="006D2B52">
        <w:t>, you will have the risk of having an ineffective workshop.</w:t>
      </w:r>
      <w:r>
        <w:t xml:space="preserve"> </w:t>
      </w:r>
    </w:p>
  </w:comment>
  <w:comment w:id="20" w:author="Monica" w:date="2011-07-14T16:16:00Z" w:initials="M">
    <w:p w:rsidR="006D2B52" w:rsidRDefault="006D2B52">
      <w:pPr>
        <w:pStyle w:val="CommentText"/>
      </w:pPr>
      <w:r>
        <w:rPr>
          <w:rStyle w:val="CommentReference"/>
        </w:rPr>
        <w:annotationRef/>
      </w:r>
      <w:r>
        <w:t>I think it does not matter. You could delete this sentence.</w:t>
      </w:r>
    </w:p>
  </w:comment>
  <w:comment w:id="36" w:author="Monica" w:date="2011-07-14T16:20:00Z" w:initials="M">
    <w:p w:rsidR="00786FEC" w:rsidRDefault="00786FEC">
      <w:pPr>
        <w:pStyle w:val="CommentText"/>
      </w:pPr>
      <w:r>
        <w:rPr>
          <w:rStyle w:val="CommentReference"/>
        </w:rPr>
        <w:annotationRef/>
      </w:r>
      <w:r>
        <w:t xml:space="preserve">I am not quite sure what you meant here. Could you explain it? </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243E9"/>
    <w:multiLevelType w:val="hybridMultilevel"/>
    <w:tmpl w:val="262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53168"/>
    <w:multiLevelType w:val="hybridMultilevel"/>
    <w:tmpl w:val="4CD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05FEC"/>
    <w:multiLevelType w:val="hybridMultilevel"/>
    <w:tmpl w:val="6D56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C51021"/>
    <w:rsid w:val="000B3045"/>
    <w:rsid w:val="0014192B"/>
    <w:rsid w:val="0015297F"/>
    <w:rsid w:val="002346B7"/>
    <w:rsid w:val="005A6AA4"/>
    <w:rsid w:val="00616FCB"/>
    <w:rsid w:val="006A6D6B"/>
    <w:rsid w:val="006D2B52"/>
    <w:rsid w:val="006E0868"/>
    <w:rsid w:val="007649B6"/>
    <w:rsid w:val="00786FEC"/>
    <w:rsid w:val="00921B6A"/>
    <w:rsid w:val="00B21239"/>
    <w:rsid w:val="00C51021"/>
    <w:rsid w:val="00C9183B"/>
    <w:rsid w:val="00DA71CE"/>
  </w:rsids>
  <m:mathPr>
    <m:mathFont m:val="Lucida Grande"/>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1833"/>
  </w:style>
  <w:style w:type="paragraph" w:styleId="Heading1">
    <w:name w:val="heading 1"/>
    <w:basedOn w:val="Normal"/>
    <w:next w:val="Normal"/>
    <w:link w:val="Heading1Char"/>
    <w:rsid w:val="00C510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51021"/>
    <w:rPr>
      <w:color w:val="0000FF" w:themeColor="hyperlink"/>
      <w:u w:val="single"/>
    </w:rPr>
  </w:style>
  <w:style w:type="character" w:customStyle="1" w:styleId="apple-style-span">
    <w:name w:val="apple-style-span"/>
    <w:basedOn w:val="DefaultParagraphFont"/>
    <w:rsid w:val="00C51021"/>
  </w:style>
  <w:style w:type="character" w:customStyle="1" w:styleId="Heading1Char">
    <w:name w:val="Heading 1 Char"/>
    <w:basedOn w:val="DefaultParagraphFont"/>
    <w:link w:val="Heading1"/>
    <w:rsid w:val="00C5102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C51021"/>
    <w:pPr>
      <w:ind w:left="720"/>
      <w:contextualSpacing/>
    </w:pPr>
  </w:style>
  <w:style w:type="paragraph" w:styleId="BalloonText">
    <w:name w:val="Balloon Text"/>
    <w:basedOn w:val="Normal"/>
    <w:link w:val="BalloonTextChar"/>
    <w:rsid w:val="00616FCB"/>
    <w:rPr>
      <w:rFonts w:ascii="Tahoma" w:hAnsi="Tahoma" w:cs="Tahoma"/>
      <w:sz w:val="16"/>
      <w:szCs w:val="16"/>
    </w:rPr>
  </w:style>
  <w:style w:type="character" w:customStyle="1" w:styleId="BalloonTextChar">
    <w:name w:val="Balloon Text Char"/>
    <w:basedOn w:val="DefaultParagraphFont"/>
    <w:link w:val="BalloonText"/>
    <w:rsid w:val="00616FCB"/>
    <w:rPr>
      <w:rFonts w:ascii="Tahoma" w:hAnsi="Tahoma" w:cs="Tahoma"/>
      <w:sz w:val="16"/>
      <w:szCs w:val="16"/>
    </w:rPr>
  </w:style>
  <w:style w:type="character" w:styleId="CommentReference">
    <w:name w:val="annotation reference"/>
    <w:basedOn w:val="DefaultParagraphFont"/>
    <w:rsid w:val="00616FCB"/>
    <w:rPr>
      <w:sz w:val="16"/>
      <w:szCs w:val="16"/>
    </w:rPr>
  </w:style>
  <w:style w:type="paragraph" w:styleId="CommentText">
    <w:name w:val="annotation text"/>
    <w:basedOn w:val="Normal"/>
    <w:link w:val="CommentTextChar"/>
    <w:rsid w:val="00616FCB"/>
    <w:rPr>
      <w:sz w:val="20"/>
      <w:szCs w:val="20"/>
    </w:rPr>
  </w:style>
  <w:style w:type="character" w:customStyle="1" w:styleId="CommentTextChar">
    <w:name w:val="Comment Text Char"/>
    <w:basedOn w:val="DefaultParagraphFont"/>
    <w:link w:val="CommentText"/>
    <w:rsid w:val="00616FCB"/>
    <w:rPr>
      <w:sz w:val="20"/>
      <w:szCs w:val="20"/>
    </w:rPr>
  </w:style>
  <w:style w:type="paragraph" w:styleId="CommentSubject">
    <w:name w:val="annotation subject"/>
    <w:basedOn w:val="CommentText"/>
    <w:next w:val="CommentText"/>
    <w:link w:val="CommentSubjectChar"/>
    <w:rsid w:val="00616FCB"/>
    <w:rPr>
      <w:b/>
      <w:bCs/>
    </w:rPr>
  </w:style>
  <w:style w:type="character" w:customStyle="1" w:styleId="CommentSubjectChar">
    <w:name w:val="Comment Subject Char"/>
    <w:basedOn w:val="CommentTextChar"/>
    <w:link w:val="CommentSubject"/>
    <w:rsid w:val="00616FCB"/>
    <w:rPr>
      <w:b/>
      <w:bCs/>
    </w:rPr>
  </w:style>
</w:styles>
</file>

<file path=word/webSettings.xml><?xml version="1.0" encoding="utf-8"?>
<w:webSettings xmlns:r="http://schemas.openxmlformats.org/officeDocument/2006/relationships" xmlns:w="http://schemas.openxmlformats.org/wordprocessingml/2006/main">
  <w:divs>
    <w:div w:id="218055191">
      <w:bodyDiv w:val="1"/>
      <w:marLeft w:val="0"/>
      <w:marRight w:val="0"/>
      <w:marTop w:val="0"/>
      <w:marBottom w:val="0"/>
      <w:divBdr>
        <w:top w:val="none" w:sz="0" w:space="0" w:color="auto"/>
        <w:left w:val="none" w:sz="0" w:space="0" w:color="auto"/>
        <w:bottom w:val="none" w:sz="0" w:space="0" w:color="auto"/>
        <w:right w:val="none" w:sz="0" w:space="0" w:color="auto"/>
      </w:divBdr>
    </w:div>
    <w:div w:id="832842170">
      <w:bodyDiv w:val="1"/>
      <w:marLeft w:val="0"/>
      <w:marRight w:val="0"/>
      <w:marTop w:val="0"/>
      <w:marBottom w:val="0"/>
      <w:divBdr>
        <w:top w:val="none" w:sz="0" w:space="0" w:color="auto"/>
        <w:left w:val="none" w:sz="0" w:space="0" w:color="auto"/>
        <w:bottom w:val="none" w:sz="0" w:space="0" w:color="auto"/>
        <w:right w:val="none" w:sz="0" w:space="0" w:color="auto"/>
      </w:divBdr>
    </w:div>
    <w:div w:id="2077849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Denmark</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Skov-Petersen</dc:creator>
  <cp:lastModifiedBy>Hans Skov-Petersen</cp:lastModifiedBy>
  <cp:revision>2</cp:revision>
  <dcterms:created xsi:type="dcterms:W3CDTF">2011-07-21T20:51:00Z</dcterms:created>
  <dcterms:modified xsi:type="dcterms:W3CDTF">2011-07-21T20:51:00Z</dcterms:modified>
</cp:coreProperties>
</file>